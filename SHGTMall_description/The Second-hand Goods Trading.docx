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422E" w14:textId="7977E91B" w:rsidR="00CA0831" w:rsidRPr="0019032D" w:rsidRDefault="00472E38" w:rsidP="00CA0831">
      <w:pPr>
        <w:ind w:firstLine="708"/>
        <w:jc w:val="center"/>
      </w:pPr>
      <w:ins w:id="1" w:author="charlie boyer" w:date="2022-11-18T14:50:00Z">
        <w:r>
          <w:rPr>
            <w:rFonts w:hint="eastAsia"/>
            <w:lang w:eastAsia="zh-CN"/>
          </w:rPr>
          <w:t>T</w:t>
        </w:r>
      </w:ins>
      <w:del w:id="2" w:author="charlie boyer" w:date="2022-11-18T14:49:00Z">
        <w:r w:rsidR="00CA0831" w:rsidRPr="0019032D" w:rsidDel="00472E38">
          <w:delText>T</w:delText>
        </w:r>
      </w:del>
      <w:r w:rsidR="00CA0831" w:rsidRPr="0019032D">
        <w:t>he Ministry of Education of the Republic of Belarus</w:t>
      </w:r>
    </w:p>
    <w:p w14:paraId="6E37B241" w14:textId="77777777" w:rsidR="00CA0831" w:rsidRPr="0019032D" w:rsidRDefault="00CA0831" w:rsidP="00CA0831">
      <w:pPr>
        <w:ind w:firstLine="708"/>
        <w:jc w:val="center"/>
      </w:pPr>
      <w:r w:rsidRPr="0019032D">
        <w:t>The institution of higher education</w:t>
      </w:r>
    </w:p>
    <w:p w14:paraId="69BE55C1" w14:textId="77777777" w:rsidR="00CA0831" w:rsidRPr="0019032D" w:rsidRDefault="00CA0831" w:rsidP="00CA0831">
      <w:pPr>
        <w:ind w:firstLine="708"/>
        <w:jc w:val="center"/>
        <w:rPr>
          <w:caps/>
        </w:rPr>
      </w:pPr>
      <w:r w:rsidRPr="0019032D">
        <w:t>"</w:t>
      </w:r>
      <w:r w:rsidRPr="0019032D">
        <w:rPr>
          <w:caps/>
        </w:rPr>
        <w:t xml:space="preserve">The Belarusian State University </w:t>
      </w:r>
    </w:p>
    <w:p w14:paraId="45ECCDEA" w14:textId="77777777" w:rsidR="00CA0831" w:rsidRPr="0019032D" w:rsidRDefault="00CA0831" w:rsidP="00CA0831">
      <w:pPr>
        <w:ind w:firstLine="708"/>
        <w:jc w:val="center"/>
      </w:pPr>
      <w:r w:rsidRPr="0019032D">
        <w:rPr>
          <w:caps/>
        </w:rPr>
        <w:t>OF Informatics and Radio Electronics</w:t>
      </w:r>
      <w:r w:rsidRPr="0019032D">
        <w:t>"</w:t>
      </w:r>
    </w:p>
    <w:p w14:paraId="28A46D11" w14:textId="77777777" w:rsidR="00CA0831" w:rsidRPr="0019032D" w:rsidRDefault="00CA0831" w:rsidP="00CA0831">
      <w:pPr>
        <w:ind w:firstLine="708"/>
        <w:jc w:val="center"/>
      </w:pPr>
    </w:p>
    <w:p w14:paraId="46F8DD99" w14:textId="77777777" w:rsidR="00CA0831" w:rsidRPr="0019032D" w:rsidRDefault="00CA0831" w:rsidP="00CA0831">
      <w:pPr>
        <w:ind w:firstLine="708"/>
      </w:pPr>
      <w:r w:rsidRPr="0019032D">
        <w:t>Faculty of Information Technology and Control</w:t>
      </w:r>
    </w:p>
    <w:p w14:paraId="545A07CE" w14:textId="77777777" w:rsidR="00CA0831" w:rsidRPr="0019032D" w:rsidRDefault="00CA0831" w:rsidP="00CA0831">
      <w:pPr>
        <w:ind w:firstLine="708"/>
      </w:pPr>
      <w:r w:rsidRPr="0019032D">
        <w:t>The department of information technology of automated systems</w:t>
      </w:r>
    </w:p>
    <w:p w14:paraId="1CEA3FC8" w14:textId="77777777" w:rsidR="00CA0831" w:rsidRPr="0019032D" w:rsidRDefault="00CA0831" w:rsidP="00CA0831">
      <w:pPr>
        <w:ind w:firstLine="708"/>
        <w:jc w:val="both"/>
      </w:pPr>
    </w:p>
    <w:p w14:paraId="619D9C3E" w14:textId="77777777" w:rsidR="00CA0831" w:rsidRPr="0019032D" w:rsidRDefault="00CA0831" w:rsidP="00CA0831">
      <w:pPr>
        <w:ind w:firstLine="708"/>
        <w:jc w:val="both"/>
      </w:pPr>
    </w:p>
    <w:p w14:paraId="767FE663" w14:textId="77777777" w:rsidR="00CA0831" w:rsidRPr="0019032D" w:rsidRDefault="00CA0831" w:rsidP="00CA0831">
      <w:pPr>
        <w:ind w:firstLine="708"/>
        <w:jc w:val="both"/>
      </w:pPr>
    </w:p>
    <w:p w14:paraId="23B66B70" w14:textId="77777777" w:rsidR="00CA0831" w:rsidRPr="0019032D" w:rsidRDefault="00CA0831" w:rsidP="00CA0831">
      <w:pPr>
        <w:ind w:firstLine="708"/>
        <w:jc w:val="both"/>
      </w:pPr>
    </w:p>
    <w:p w14:paraId="28446AC0" w14:textId="77777777" w:rsidR="00CA0831" w:rsidRPr="0019032D" w:rsidRDefault="00CA0831" w:rsidP="00CA0831">
      <w:pPr>
        <w:ind w:firstLine="708"/>
        <w:jc w:val="center"/>
      </w:pPr>
      <w:r w:rsidRPr="0019032D">
        <w:t>EXPLANATORY NOTE</w:t>
      </w:r>
    </w:p>
    <w:p w14:paraId="63C01107" w14:textId="77777777" w:rsidR="00CA0831" w:rsidRPr="0019032D" w:rsidRDefault="00CA0831" w:rsidP="00CA0831">
      <w:pPr>
        <w:ind w:firstLine="708"/>
        <w:jc w:val="center"/>
      </w:pPr>
      <w:r w:rsidRPr="0019032D">
        <w:t>to the course project</w:t>
      </w:r>
    </w:p>
    <w:p w14:paraId="5A5A2C1B" w14:textId="77777777" w:rsidR="00CA0831" w:rsidRPr="0019032D" w:rsidRDefault="00CA0831" w:rsidP="00CA0831">
      <w:pPr>
        <w:ind w:firstLine="708"/>
        <w:jc w:val="center"/>
      </w:pPr>
      <w:r w:rsidRPr="0019032D">
        <w:t>of the discipline "Computer Aided Software Systems Design"</w:t>
      </w:r>
    </w:p>
    <w:p w14:paraId="505AFD98" w14:textId="77777777" w:rsidR="00CA0831" w:rsidRPr="0019032D" w:rsidRDefault="00CA0831" w:rsidP="00CA0831">
      <w:pPr>
        <w:ind w:firstLine="708"/>
        <w:jc w:val="center"/>
      </w:pPr>
      <w:r w:rsidRPr="0019032D">
        <w:t>on the topic of:</w:t>
      </w:r>
    </w:p>
    <w:p w14:paraId="4DBF9EBD" w14:textId="310D1D44" w:rsidR="00CA0831" w:rsidRPr="0019032D" w:rsidRDefault="00C0087F" w:rsidP="00CA0831">
      <w:pPr>
        <w:ind w:firstLine="708"/>
        <w:jc w:val="center"/>
        <w:rPr>
          <w:b/>
          <w:caps/>
        </w:rPr>
      </w:pPr>
      <w:bookmarkStart w:id="3" w:name="_Hlk87609729"/>
      <w:r>
        <w:rPr>
          <w:rFonts w:hint="eastAsia"/>
          <w:b/>
          <w:caps/>
          <w:lang w:eastAsia="zh-CN"/>
        </w:rPr>
        <w:t>The</w:t>
      </w:r>
      <w:r>
        <w:rPr>
          <w:b/>
          <w:caps/>
        </w:rPr>
        <w:t xml:space="preserve"> </w:t>
      </w:r>
      <w:r>
        <w:rPr>
          <w:b/>
          <w:caps/>
          <w:lang w:eastAsia="zh-CN"/>
        </w:rPr>
        <w:t xml:space="preserve">SECOND-HAND </w:t>
      </w:r>
      <w:r>
        <w:rPr>
          <w:rFonts w:hint="eastAsia"/>
          <w:b/>
          <w:caps/>
          <w:lang w:eastAsia="zh-CN"/>
        </w:rPr>
        <w:t>goods</w:t>
      </w:r>
      <w:r>
        <w:rPr>
          <w:b/>
          <w:caps/>
          <w:lang w:eastAsia="zh-CN"/>
        </w:rPr>
        <w:t xml:space="preserve"> </w:t>
      </w:r>
      <w:r>
        <w:rPr>
          <w:rFonts w:hint="eastAsia"/>
          <w:b/>
          <w:caps/>
          <w:lang w:eastAsia="zh-CN"/>
        </w:rPr>
        <w:t>trading</w:t>
      </w:r>
      <w:r>
        <w:rPr>
          <w:b/>
          <w:caps/>
          <w:lang w:eastAsia="zh-CN"/>
        </w:rPr>
        <w:t xml:space="preserve"> </w:t>
      </w:r>
      <w:r>
        <w:rPr>
          <w:rFonts w:hint="eastAsia"/>
          <w:b/>
          <w:caps/>
          <w:lang w:eastAsia="zh-CN"/>
        </w:rPr>
        <w:t>system</w:t>
      </w:r>
    </w:p>
    <w:bookmarkEnd w:id="3"/>
    <w:p w14:paraId="4B398F6D" w14:textId="77777777" w:rsidR="00CA0831" w:rsidRPr="0019032D" w:rsidRDefault="00CA0831" w:rsidP="00CA0831">
      <w:pPr>
        <w:ind w:firstLine="708"/>
        <w:jc w:val="both"/>
      </w:pPr>
    </w:p>
    <w:p w14:paraId="7A402F79" w14:textId="77777777" w:rsidR="00CA0831" w:rsidRDefault="00CA0831" w:rsidP="00CA0831">
      <w:pPr>
        <w:ind w:firstLine="708"/>
        <w:jc w:val="both"/>
      </w:pPr>
    </w:p>
    <w:p w14:paraId="0B6A1DDC" w14:textId="77777777" w:rsidR="00CA0831" w:rsidRPr="0019032D" w:rsidRDefault="00CA0831" w:rsidP="00CA0831">
      <w:pPr>
        <w:ind w:firstLine="708"/>
        <w:jc w:val="both"/>
      </w:pPr>
    </w:p>
    <w:p w14:paraId="01083FCA" w14:textId="77777777" w:rsidR="00CA0831" w:rsidRPr="0019032D" w:rsidRDefault="00CA0831" w:rsidP="00CA0831">
      <w:pPr>
        <w:ind w:firstLine="708"/>
        <w:jc w:val="both"/>
      </w:pPr>
    </w:p>
    <w:p w14:paraId="3483EB12" w14:textId="6F634086" w:rsidR="00CA0831" w:rsidRPr="0019032D" w:rsidRDefault="00CA0831" w:rsidP="00CA0831">
      <w:pPr>
        <w:ind w:firstLine="708"/>
        <w:jc w:val="both"/>
      </w:pPr>
      <w:r w:rsidRPr="0019032D">
        <w:t xml:space="preserve">Completed by: </w:t>
      </w:r>
      <w:r w:rsidRPr="0019032D">
        <w:tab/>
      </w:r>
      <w:r w:rsidRPr="0019032D">
        <w:tab/>
      </w:r>
      <w:r w:rsidRPr="0019032D">
        <w:tab/>
      </w:r>
      <w:r w:rsidRPr="0019032D">
        <w:tab/>
      </w:r>
      <w:r w:rsidRPr="0019032D">
        <w:tab/>
      </w:r>
      <w:r w:rsidRPr="0019032D">
        <w:tab/>
        <w:t xml:space="preserve">Student of gr. </w:t>
      </w:r>
      <w:r w:rsidR="002B3570">
        <w:t>9</w:t>
      </w:r>
      <w:r w:rsidRPr="0019032D">
        <w:t>20611</w:t>
      </w:r>
      <w:r w:rsidRPr="0019032D">
        <w:tab/>
      </w:r>
      <w:r w:rsidRPr="0019032D">
        <w:tab/>
      </w:r>
      <w:r w:rsidRPr="0019032D">
        <w:tab/>
      </w:r>
      <w:r w:rsidRPr="0019032D">
        <w:tab/>
      </w:r>
      <w:r w:rsidRPr="0019032D">
        <w:tab/>
      </w:r>
      <w:r w:rsidRPr="0019032D">
        <w:tab/>
      </w:r>
      <w:r w:rsidRPr="0019032D">
        <w:tab/>
      </w:r>
      <w:r w:rsidRPr="0019032D">
        <w:tab/>
      </w:r>
      <w:r w:rsidRPr="0019032D">
        <w:tab/>
      </w:r>
      <w:r w:rsidRPr="0019032D">
        <w:tab/>
      </w:r>
      <w:r w:rsidRPr="0019032D">
        <w:tab/>
      </w:r>
      <w:r w:rsidR="002B3570">
        <w:rPr>
          <w:rFonts w:hint="eastAsia"/>
          <w:lang w:eastAsia="zh-CN"/>
        </w:rPr>
        <w:t>Li</w:t>
      </w:r>
      <w:r w:rsidR="002B3570">
        <w:t xml:space="preserve"> </w:t>
      </w:r>
      <w:proofErr w:type="spellStart"/>
      <w:r w:rsidR="002B3570">
        <w:t>Boyi</w:t>
      </w:r>
      <w:proofErr w:type="spellEnd"/>
    </w:p>
    <w:p w14:paraId="43DDDE58" w14:textId="77777777" w:rsidR="00CA0831" w:rsidRPr="0019032D" w:rsidRDefault="00CA0831" w:rsidP="00CA0831">
      <w:pPr>
        <w:ind w:left="4956" w:firstLine="708"/>
        <w:jc w:val="both"/>
      </w:pPr>
    </w:p>
    <w:p w14:paraId="31A79BEA" w14:textId="77777777" w:rsidR="00CA0831" w:rsidRPr="0019032D" w:rsidRDefault="00CA0831" w:rsidP="00CA0831">
      <w:pPr>
        <w:ind w:firstLine="708"/>
        <w:jc w:val="both"/>
      </w:pPr>
      <w:r w:rsidRPr="0019032D">
        <w:t>The Course-project manager:</w:t>
      </w:r>
      <w:r w:rsidRPr="0019032D">
        <w:tab/>
      </w:r>
      <w:r w:rsidRPr="0019032D">
        <w:tab/>
      </w:r>
      <w:r w:rsidRPr="0019032D">
        <w:tab/>
      </w:r>
      <w:r w:rsidRPr="0019032D">
        <w:tab/>
        <w:t>Senior lecturer of the ITAS Dpt.</w:t>
      </w:r>
      <w:r w:rsidRPr="0019032D">
        <w:tab/>
      </w:r>
      <w:r w:rsidRPr="0019032D">
        <w:tab/>
      </w:r>
      <w:r w:rsidRPr="0019032D">
        <w:tab/>
      </w:r>
      <w:r w:rsidRPr="0019032D">
        <w:tab/>
      </w:r>
      <w:r w:rsidRPr="0019032D">
        <w:tab/>
      </w:r>
      <w:r w:rsidRPr="0019032D">
        <w:tab/>
      </w:r>
      <w:r w:rsidRPr="0019032D">
        <w:tab/>
      </w:r>
      <w:r w:rsidRPr="0019032D">
        <w:tab/>
      </w:r>
      <w:r w:rsidRPr="0019032D">
        <w:tab/>
        <w:t>Khajynova N.V.</w:t>
      </w:r>
    </w:p>
    <w:p w14:paraId="06153C2C" w14:textId="77777777" w:rsidR="00CA0831" w:rsidRPr="0019032D" w:rsidRDefault="00CA0831" w:rsidP="00CA0831">
      <w:pPr>
        <w:ind w:firstLine="708"/>
        <w:jc w:val="both"/>
      </w:pPr>
    </w:p>
    <w:p w14:paraId="49E19B20" w14:textId="3B9A0A0F" w:rsidR="00CA0831" w:rsidRPr="0019032D" w:rsidRDefault="00E962B0" w:rsidP="00E962B0">
      <w:pPr>
        <w:jc w:val="both"/>
      </w:pPr>
      <w:r>
        <w:tab/>
      </w:r>
    </w:p>
    <w:p w14:paraId="6F08EC4B" w14:textId="660E837A" w:rsidR="00CA0831" w:rsidRDefault="00CA0831" w:rsidP="00CA0831">
      <w:pPr>
        <w:ind w:firstLine="708"/>
        <w:jc w:val="both"/>
      </w:pPr>
    </w:p>
    <w:p w14:paraId="55D6C5BF" w14:textId="77777777" w:rsidR="00BB6C0B" w:rsidRPr="0019032D" w:rsidRDefault="00BB6C0B" w:rsidP="00CA0831">
      <w:pPr>
        <w:ind w:firstLine="708"/>
        <w:jc w:val="both"/>
      </w:pPr>
    </w:p>
    <w:p w14:paraId="6AA0BCB5" w14:textId="77777777" w:rsidR="00E10704" w:rsidRDefault="00E10704" w:rsidP="00421216">
      <w:pPr>
        <w:ind w:firstLine="708"/>
        <w:jc w:val="center"/>
        <w:rPr>
          <w:ins w:id="4" w:author="charlie boyer" w:date="2022-11-18T14:46:00Z"/>
        </w:rPr>
      </w:pPr>
    </w:p>
    <w:p w14:paraId="7E2F5FF2" w14:textId="6A8AD1D5" w:rsidR="00421216" w:rsidRDefault="00CA0831" w:rsidP="00421216">
      <w:pPr>
        <w:ind w:firstLine="708"/>
        <w:jc w:val="center"/>
        <w:rPr>
          <w:ins w:id="5" w:author="charlie boyer" w:date="2022-11-18T14:46:00Z"/>
        </w:rPr>
      </w:pPr>
      <w:r w:rsidRPr="0019032D">
        <w:t>Minsk 20</w:t>
      </w:r>
      <w:r w:rsidR="001236BD">
        <w:t>2</w:t>
      </w:r>
      <w:r w:rsidR="002B3570">
        <w:t>2</w:t>
      </w:r>
    </w:p>
    <w:p w14:paraId="33DB63BF" w14:textId="26A1BF09" w:rsidR="00E10704" w:rsidRPr="00421216" w:rsidDel="00E10704" w:rsidRDefault="00E10704" w:rsidP="00421216">
      <w:pPr>
        <w:ind w:firstLine="708"/>
        <w:jc w:val="center"/>
        <w:rPr>
          <w:del w:id="6" w:author="charlie boyer" w:date="2022-11-18T14:47:00Z"/>
        </w:rPr>
      </w:pPr>
    </w:p>
    <w:p w14:paraId="169ADA63" w14:textId="663C8B4F" w:rsidR="00421216" w:rsidRPr="0019032D" w:rsidDel="00AB3263" w:rsidRDefault="00421216" w:rsidP="00421216">
      <w:pPr>
        <w:shd w:val="clear" w:color="auto" w:fill="FFFFFF"/>
        <w:jc w:val="center"/>
        <w:rPr>
          <w:del w:id="7" w:author="charlie boyer" w:date="2022-11-18T14:52:00Z"/>
        </w:rPr>
      </w:pPr>
      <w:del w:id="8" w:author="charlie boyer" w:date="2022-11-18T14:52:00Z">
        <w:r w:rsidRPr="0019032D" w:rsidDel="00AB3263">
          <w:rPr>
            <w:u w:val="single"/>
          </w:rPr>
          <w:delText>The Belarusian State University Informatics and Radio Electronics</w:delText>
        </w:r>
      </w:del>
    </w:p>
    <w:p w14:paraId="4DB8C7BA" w14:textId="0401B42E" w:rsidR="00421216" w:rsidRPr="0019032D" w:rsidDel="00AB3263" w:rsidRDefault="00421216" w:rsidP="00A05E29">
      <w:pPr>
        <w:shd w:val="clear" w:color="auto" w:fill="FFFFFF"/>
        <w:spacing w:before="341"/>
        <w:jc w:val="center"/>
        <w:rPr>
          <w:del w:id="9" w:author="charlie boyer" w:date="2022-11-18T14:52:00Z"/>
          <w:u w:val="single"/>
        </w:rPr>
      </w:pPr>
      <w:del w:id="10" w:author="charlie boyer" w:date="2022-11-18T14:52:00Z">
        <w:r w:rsidRPr="00376F8B" w:rsidDel="00AB3263">
          <w:rPr>
            <w:u w:val="single"/>
          </w:rPr>
          <w:delText>Faculty</w:delText>
        </w:r>
        <w:r w:rsidRPr="0019032D" w:rsidDel="00AB3263">
          <w:rPr>
            <w:bCs/>
            <w:u w:val="single"/>
          </w:rPr>
          <w:delText xml:space="preserve"> of Information Technology and Control</w:delText>
        </w:r>
      </w:del>
    </w:p>
    <w:p w14:paraId="44D31A83" w14:textId="0D8968C7" w:rsidR="00421216" w:rsidRPr="00376F8B" w:rsidDel="00AB3263" w:rsidRDefault="00421216" w:rsidP="00A05E29">
      <w:pPr>
        <w:shd w:val="clear" w:color="auto" w:fill="FFFFFF"/>
        <w:spacing w:before="125"/>
        <w:ind w:leftChars="18" w:left="50"/>
        <w:rPr>
          <w:del w:id="11" w:author="charlie boyer" w:date="2022-11-18T14:52:00Z"/>
        </w:rPr>
      </w:pPr>
      <w:del w:id="12" w:author="charlie boyer" w:date="2022-11-18T14:52:00Z">
        <w:r w:rsidRPr="00376F8B" w:rsidDel="00AB3263">
          <w:delText>«APPROVED»</w:delText>
        </w:r>
      </w:del>
    </w:p>
    <w:p w14:paraId="71ACFBAA" w14:textId="4E1BBB0A" w:rsidR="00421216" w:rsidRPr="00376F8B" w:rsidDel="00AB3263" w:rsidRDefault="00421216" w:rsidP="00421216">
      <w:pPr>
        <w:shd w:val="clear" w:color="auto" w:fill="FFFFFF"/>
        <w:spacing w:before="163"/>
        <w:rPr>
          <w:del w:id="13" w:author="charlie boyer" w:date="2022-11-18T14:52:00Z"/>
        </w:rPr>
      </w:pPr>
      <w:del w:id="14" w:author="charlie boyer" w:date="2022-11-18T14:52:00Z">
        <w:r w:rsidRPr="00376F8B" w:rsidDel="00AB3263">
          <w:delText xml:space="preserve">The Head of Dpt. </w:delText>
        </w:r>
        <w:r w:rsidRPr="00376F8B" w:rsidDel="00AB3263">
          <w:rPr>
            <w:u w:val="single"/>
          </w:rPr>
          <w:tab/>
        </w:r>
        <w:r w:rsidRPr="00376F8B" w:rsidDel="00AB3263">
          <w:rPr>
            <w:u w:val="single"/>
          </w:rPr>
          <w:tab/>
        </w:r>
        <w:r w:rsidRPr="00376F8B" w:rsidDel="00AB3263">
          <w:rPr>
            <w:u w:val="single"/>
          </w:rPr>
          <w:tab/>
        </w:r>
        <w:r w:rsidRPr="00376F8B" w:rsidDel="00AB3263">
          <w:rPr>
            <w:u w:val="single"/>
          </w:rPr>
          <w:tab/>
        </w:r>
      </w:del>
    </w:p>
    <w:p w14:paraId="143F8E10" w14:textId="6545BA43" w:rsidR="00421216" w:rsidRPr="00376F8B" w:rsidDel="00AB3263" w:rsidRDefault="00421216" w:rsidP="00421216">
      <w:pPr>
        <w:shd w:val="clear" w:color="auto" w:fill="FFFFFF"/>
        <w:ind w:left="2602"/>
        <w:rPr>
          <w:del w:id="15" w:author="charlie boyer" w:date="2022-11-18T14:52:00Z"/>
          <w:sz w:val="16"/>
          <w:szCs w:val="16"/>
        </w:rPr>
      </w:pPr>
      <w:del w:id="16" w:author="charlie boyer" w:date="2022-11-18T14:52:00Z">
        <w:r w:rsidRPr="00376F8B" w:rsidDel="00AB3263">
          <w:rPr>
            <w:sz w:val="16"/>
            <w:szCs w:val="16"/>
          </w:rPr>
          <w:delText>(signature)</w:delText>
        </w:r>
      </w:del>
    </w:p>
    <w:p w14:paraId="6539C577" w14:textId="7B18EA7D" w:rsidR="00421216" w:rsidRPr="00376F8B" w:rsidDel="00AB3263" w:rsidRDefault="00421216" w:rsidP="00421216">
      <w:pPr>
        <w:shd w:val="clear" w:color="auto" w:fill="FFFFFF"/>
        <w:spacing w:before="278"/>
        <w:rPr>
          <w:del w:id="17" w:author="charlie boyer" w:date="2022-11-18T14:52:00Z"/>
        </w:rPr>
      </w:pPr>
      <w:del w:id="18" w:author="charlie boyer" w:date="2022-11-18T14:52:00Z">
        <w:r w:rsidRPr="00376F8B" w:rsidDel="00AB3263">
          <w:delText>«1</w:delText>
        </w:r>
        <w:r w:rsidR="006C2AB8" w:rsidDel="00AB3263">
          <w:delText>2</w:delText>
        </w:r>
        <w:r w:rsidRPr="00376F8B" w:rsidDel="00AB3263">
          <w:delText xml:space="preserve">» </w:delText>
        </w:r>
        <w:r w:rsidR="006C2AB8" w:rsidDel="00AB3263">
          <w:rPr>
            <w:rFonts w:hint="eastAsia"/>
            <w:lang w:eastAsia="zh-CN"/>
          </w:rPr>
          <w:delText>September</w:delText>
        </w:r>
        <w:r w:rsidR="006C2AB8" w:rsidDel="00AB3263">
          <w:rPr>
            <w:lang w:eastAsia="zh-CN"/>
          </w:rPr>
          <w:delText xml:space="preserve"> </w:delText>
        </w:r>
        <w:r w:rsidRPr="00376F8B" w:rsidDel="00AB3263">
          <w:delText>20</w:delText>
        </w:r>
        <w:r w:rsidR="00C0087F" w:rsidRPr="00376F8B" w:rsidDel="00AB3263">
          <w:delText>2</w:delText>
        </w:r>
        <w:r w:rsidR="00185C3A" w:rsidRPr="00376F8B" w:rsidDel="00AB3263">
          <w:delText>2</w:delText>
        </w:r>
        <w:r w:rsidRPr="00376F8B" w:rsidDel="00AB3263">
          <w:delText xml:space="preserve"> </w:delText>
        </w:r>
        <w:r w:rsidR="0013452E" w:rsidRPr="00376F8B" w:rsidDel="00AB3263">
          <w:delText>year</w:delText>
        </w:r>
        <w:r w:rsidR="006C2AB8" w:rsidDel="00AB3263">
          <w:delText>.</w:delText>
        </w:r>
      </w:del>
    </w:p>
    <w:p w14:paraId="74595545" w14:textId="05E8B7FF" w:rsidR="00421216" w:rsidRPr="0019032D" w:rsidDel="00AB3263" w:rsidRDefault="00421216" w:rsidP="00421216">
      <w:pPr>
        <w:shd w:val="clear" w:color="auto" w:fill="FFFFFF"/>
        <w:spacing w:before="226"/>
        <w:ind w:left="3672"/>
        <w:rPr>
          <w:del w:id="19" w:author="charlie boyer" w:date="2022-11-18T14:52:00Z"/>
          <w:b/>
          <w:bCs/>
          <w:sz w:val="32"/>
          <w:szCs w:val="32"/>
        </w:rPr>
      </w:pPr>
    </w:p>
    <w:p w14:paraId="22293F9D" w14:textId="08105059" w:rsidR="00421216" w:rsidRPr="0019032D" w:rsidDel="00AB3263" w:rsidRDefault="00421216" w:rsidP="00421216">
      <w:pPr>
        <w:shd w:val="clear" w:color="auto" w:fill="FFFFFF"/>
        <w:spacing w:before="226"/>
        <w:jc w:val="center"/>
        <w:rPr>
          <w:del w:id="20" w:author="charlie boyer" w:date="2022-11-18T14:52:00Z"/>
          <w:b/>
          <w:bCs/>
          <w:sz w:val="32"/>
          <w:szCs w:val="32"/>
        </w:rPr>
      </w:pPr>
      <w:del w:id="21" w:author="charlie boyer" w:date="2022-11-18T14:52:00Z">
        <w:r w:rsidRPr="0019032D" w:rsidDel="00AB3263">
          <w:rPr>
            <w:b/>
            <w:bCs/>
            <w:sz w:val="32"/>
            <w:szCs w:val="32"/>
          </w:rPr>
          <w:delText>STATEMENT</w:delText>
        </w:r>
      </w:del>
    </w:p>
    <w:p w14:paraId="222F1535" w14:textId="094203C6" w:rsidR="00421216" w:rsidRPr="0019032D" w:rsidDel="00AB3263" w:rsidRDefault="00421216" w:rsidP="00A05E29">
      <w:pPr>
        <w:shd w:val="clear" w:color="auto" w:fill="FFFFFF"/>
        <w:spacing w:before="226"/>
        <w:jc w:val="center"/>
        <w:rPr>
          <w:del w:id="22" w:author="charlie boyer" w:date="2022-11-18T14:52:00Z"/>
        </w:rPr>
      </w:pPr>
      <w:del w:id="23" w:author="charlie boyer" w:date="2022-11-18T14:52:00Z">
        <w:r w:rsidRPr="0019032D" w:rsidDel="00AB3263">
          <w:delText>Of the course-project given to</w:delText>
        </w:r>
        <w:r w:rsidR="00A05E29" w:rsidDel="00AB3263">
          <w:rPr>
            <w:rFonts w:hint="eastAsia"/>
            <w:lang w:eastAsia="zh-CN"/>
          </w:rPr>
          <w:delText xml:space="preserve"> </w:delText>
        </w:r>
        <w:r w:rsidRPr="0019032D" w:rsidDel="00AB3263">
          <w:delText>student of the gr.№</w:delText>
        </w:r>
        <w:r w:rsidR="00010580" w:rsidDel="00AB3263">
          <w:rPr>
            <w:u w:val="single"/>
          </w:rPr>
          <w:delText>9</w:delText>
        </w:r>
        <w:r w:rsidRPr="0019032D" w:rsidDel="00AB3263">
          <w:rPr>
            <w:u w:val="single"/>
          </w:rPr>
          <w:delText>20611</w:delText>
        </w:r>
        <w:r w:rsidRPr="0019032D" w:rsidDel="00AB3263">
          <w:rPr>
            <w:u w:val="single"/>
          </w:rPr>
          <w:tab/>
        </w:r>
        <w:r w:rsidR="00010580" w:rsidDel="00AB3263">
          <w:rPr>
            <w:u w:val="single"/>
          </w:rPr>
          <w:delText>Li Boyi</w:delText>
        </w:r>
        <w:r w:rsidRPr="0019032D" w:rsidDel="00AB3263">
          <w:rPr>
            <w:u w:val="single"/>
          </w:rPr>
          <w:tab/>
        </w:r>
        <w:r w:rsidRPr="0019032D" w:rsidDel="00AB3263">
          <w:rPr>
            <w:u w:val="single"/>
          </w:rPr>
          <w:tab/>
        </w:r>
      </w:del>
    </w:p>
    <w:p w14:paraId="034D5AB7" w14:textId="4CDBA710" w:rsidR="00421216" w:rsidRPr="0019032D" w:rsidDel="00AB3263" w:rsidRDefault="00421216" w:rsidP="00421216">
      <w:pPr>
        <w:shd w:val="clear" w:color="auto" w:fill="FFFFFF"/>
        <w:spacing w:before="331" w:line="360" w:lineRule="auto"/>
        <w:rPr>
          <w:del w:id="24" w:author="charlie boyer" w:date="2022-11-18T14:52:00Z"/>
          <w:u w:val="single"/>
        </w:rPr>
      </w:pPr>
      <w:del w:id="25" w:author="charlie boyer" w:date="2022-11-18T14:52:00Z">
        <w:r w:rsidRPr="0019032D" w:rsidDel="00AB3263">
          <w:delText xml:space="preserve">1. Course-project name </w:delText>
        </w:r>
        <w:r w:rsidRPr="0019032D" w:rsidDel="00AB3263">
          <w:rPr>
            <w:u w:val="single"/>
          </w:rPr>
          <w:tab/>
        </w:r>
        <w:r w:rsidR="00A11D9A" w:rsidRPr="00A11D9A" w:rsidDel="00AB3263">
          <w:rPr>
            <w:u w:val="single"/>
          </w:rPr>
          <w:delText>THE</w:delText>
        </w:r>
        <w:r w:rsidR="00C0087F" w:rsidDel="00AB3263">
          <w:rPr>
            <w:u w:val="single"/>
          </w:rPr>
          <w:delText xml:space="preserve"> SECOND-HAND GOODS TRADING SYSTEM</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499DC465" w14:textId="3FE1D63F" w:rsidR="00421216" w:rsidRPr="0019032D" w:rsidDel="00AB3263" w:rsidRDefault="00421216" w:rsidP="00421216">
      <w:pPr>
        <w:shd w:val="clear" w:color="auto" w:fill="FFFFFF"/>
        <w:spacing w:before="240" w:line="360" w:lineRule="auto"/>
        <w:rPr>
          <w:del w:id="26" w:author="charlie boyer" w:date="2022-11-18T14:52:00Z"/>
        </w:rPr>
      </w:pPr>
      <w:del w:id="27" w:author="charlie boyer" w:date="2022-11-18T14:52:00Z">
        <w:r w:rsidRPr="0019032D" w:rsidDel="00AB3263">
          <w:delText>2. Completion date of the project</w:delText>
        </w:r>
        <w:r w:rsidRPr="0019032D" w:rsidDel="00AB3263">
          <w:rPr>
            <w:u w:val="single"/>
          </w:rPr>
          <w:tab/>
          <w:delText>1</w:delText>
        </w:r>
        <w:r w:rsidR="00A05E29" w:rsidDel="00AB3263">
          <w:rPr>
            <w:u w:val="single"/>
          </w:rPr>
          <w:delText>5</w:delText>
        </w:r>
        <w:r w:rsidRPr="0019032D" w:rsidDel="00AB3263">
          <w:rPr>
            <w:u w:val="single"/>
          </w:rPr>
          <w:delText>.</w:delText>
        </w:r>
        <w:r w:rsidR="00A05E29" w:rsidDel="00AB3263">
          <w:rPr>
            <w:u w:val="single"/>
          </w:rPr>
          <w:delText>1</w:delText>
        </w:r>
        <w:r w:rsidR="006C2AB8" w:rsidDel="00AB3263">
          <w:rPr>
            <w:u w:val="single"/>
          </w:rPr>
          <w:delText>2</w:delText>
        </w:r>
        <w:r w:rsidRPr="0019032D" w:rsidDel="00AB3263">
          <w:rPr>
            <w:u w:val="single"/>
          </w:rPr>
          <w:delText>.20</w:delText>
        </w:r>
        <w:r w:rsidR="00185C3A" w:rsidDel="00AB3263">
          <w:rPr>
            <w:u w:val="single"/>
          </w:rPr>
          <w:delText>2</w:delText>
        </w:r>
        <w:r w:rsidR="00C0087F" w:rsidDel="00AB3263">
          <w:rPr>
            <w:u w:val="single"/>
          </w:rPr>
          <w:delText>2</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44842D16" w14:textId="3DBC5ECC" w:rsidR="00421216" w:rsidRPr="00E27F67" w:rsidDel="00AB3263" w:rsidRDefault="00421216" w:rsidP="00925A23">
      <w:pPr>
        <w:shd w:val="clear" w:color="auto" w:fill="FFFFFF"/>
        <w:spacing w:before="240" w:line="360" w:lineRule="auto"/>
        <w:jc w:val="both"/>
        <w:rPr>
          <w:del w:id="28" w:author="charlie boyer" w:date="2022-11-18T14:52:00Z"/>
          <w:u w:val="single"/>
        </w:rPr>
      </w:pPr>
      <w:del w:id="29" w:author="charlie boyer" w:date="2022-11-18T14:52:00Z">
        <w:r w:rsidRPr="0019032D" w:rsidDel="00AB3263">
          <w:delText>3. Background to the project</w:delText>
        </w:r>
        <w:r w:rsidRPr="0019032D" w:rsidDel="00AB3263">
          <w:rPr>
            <w:u w:val="single"/>
          </w:rPr>
          <w:tab/>
        </w:r>
        <w:r w:rsidR="00E27F67" w:rsidDel="00AB3263">
          <w:rPr>
            <w:u w:val="single"/>
          </w:rPr>
          <w:delText xml:space="preserve"> </w:delText>
        </w:r>
        <w:r w:rsidRPr="00E27F67" w:rsidDel="00AB3263">
          <w:rPr>
            <w:u w:val="single"/>
          </w:rPr>
          <w:tab/>
        </w:r>
        <w:r w:rsidRPr="00E27F67" w:rsidDel="00AB3263">
          <w:rPr>
            <w:u w:val="single"/>
          </w:rPr>
          <w:tab/>
        </w:r>
        <w:r w:rsidRPr="00E27F67" w:rsidDel="00AB3263">
          <w:rPr>
            <w:u w:val="single"/>
          </w:rPr>
          <w:tab/>
        </w:r>
        <w:r w:rsidRPr="00E27F67" w:rsidDel="00AB3263">
          <w:rPr>
            <w:u w:val="single"/>
          </w:rPr>
          <w:tab/>
        </w:r>
        <w:r w:rsidRPr="00E27F67" w:rsidDel="00AB3263">
          <w:rPr>
            <w:u w:val="single"/>
          </w:rPr>
          <w:tab/>
        </w:r>
        <w:r w:rsidRPr="00E27F67" w:rsidDel="00AB3263">
          <w:rPr>
            <w:u w:val="single"/>
          </w:rPr>
          <w:tab/>
        </w:r>
        <w:r w:rsidR="0014610F" w:rsidDel="00AB3263">
          <w:rPr>
            <w:u w:val="single"/>
          </w:rPr>
          <w:delText xml:space="preserve">             </w:delText>
        </w:r>
        <w:r w:rsidR="00E27F67" w:rsidRPr="00E27F67" w:rsidDel="00AB3263">
          <w:rPr>
            <w:u w:val="single"/>
          </w:rPr>
          <w:tab/>
        </w:r>
        <w:r w:rsidR="00C0087F" w:rsidRPr="00E27F67" w:rsidDel="00AB3263">
          <w:rPr>
            <w:u w:val="single"/>
          </w:rPr>
          <w:tab/>
        </w:r>
        <w:r w:rsidR="00C0087F" w:rsidDel="00AB3263">
          <w:rPr>
            <w:u w:val="single"/>
          </w:rPr>
          <w:delText xml:space="preserve"> Group</w:delText>
        </w:r>
        <w:r w:rsidR="00E27F67" w:rsidDel="00AB3263">
          <w:rPr>
            <w:u w:val="single"/>
          </w:rPr>
          <w:delText xml:space="preserve"> of system users:</w:delText>
        </w:r>
        <w:r w:rsidR="006C2AB8" w:rsidDel="00AB3263">
          <w:rPr>
            <w:u w:val="single"/>
          </w:rPr>
          <w:delText xml:space="preserve"> </w:delText>
        </w:r>
        <w:r w:rsidR="006C2AB8" w:rsidDel="00AB3263">
          <w:rPr>
            <w:rFonts w:hint="eastAsia"/>
            <w:u w:val="single"/>
            <w:lang w:eastAsia="zh-CN"/>
          </w:rPr>
          <w:delText>User</w:delText>
        </w:r>
        <w:r w:rsidR="006C2AB8" w:rsidDel="00AB3263">
          <w:rPr>
            <w:u w:val="single"/>
            <w:lang w:eastAsia="zh-CN"/>
          </w:rPr>
          <w:delText xml:space="preserve">   </w:delText>
        </w:r>
        <w:r w:rsidR="006C2AB8" w:rsidDel="00AB3263">
          <w:rPr>
            <w:u w:val="single"/>
          </w:rPr>
          <w:delText xml:space="preserve">   </w:delText>
        </w:r>
        <w:r w:rsidRPr="00E27F67" w:rsidDel="00AB3263">
          <w:rPr>
            <w:u w:val="single"/>
          </w:rPr>
          <w:tab/>
        </w:r>
        <w:r w:rsidRPr="00E27F67" w:rsidDel="00AB3263">
          <w:rPr>
            <w:u w:val="single"/>
          </w:rPr>
          <w:tab/>
        </w:r>
        <w:r w:rsidR="00925A23" w:rsidRPr="00E27F67" w:rsidDel="00AB3263">
          <w:rPr>
            <w:u w:val="single"/>
          </w:rPr>
          <w:tab/>
        </w:r>
        <w:r w:rsidR="00925A23" w:rsidRPr="00E27F67" w:rsidDel="00AB3263">
          <w:rPr>
            <w:u w:val="single"/>
          </w:rPr>
          <w:tab/>
        </w:r>
        <w:r w:rsidR="00925A23" w:rsidDel="00AB3263">
          <w:rPr>
            <w:u w:val="single"/>
          </w:rPr>
          <w:delText xml:space="preserve">   </w:delText>
        </w:r>
        <w:r w:rsidR="00925A23" w:rsidRPr="00E27F67" w:rsidDel="00AB3263">
          <w:rPr>
            <w:u w:val="single"/>
          </w:rPr>
          <w:tab/>
        </w:r>
        <w:r w:rsidR="00925A23" w:rsidRPr="00E27F67" w:rsidDel="00AB3263">
          <w:rPr>
            <w:u w:val="single"/>
          </w:rPr>
          <w:tab/>
        </w:r>
        <w:r w:rsidR="00925A23" w:rsidDel="00AB3263">
          <w:rPr>
            <w:u w:val="single"/>
          </w:rPr>
          <w:delText xml:space="preserve">   </w:delText>
        </w:r>
        <w:r w:rsidR="00925A23" w:rsidRPr="00E27F67" w:rsidDel="00AB3263">
          <w:rPr>
            <w:u w:val="single"/>
          </w:rPr>
          <w:tab/>
        </w:r>
        <w:r w:rsidR="00925A23" w:rsidRPr="00E27F67" w:rsidDel="00AB3263">
          <w:rPr>
            <w:u w:val="single"/>
          </w:rPr>
          <w:tab/>
        </w:r>
        <w:r w:rsidR="00925A23" w:rsidDel="00AB3263">
          <w:rPr>
            <w:u w:val="single"/>
          </w:rPr>
          <w:delText xml:space="preserve">   </w:delText>
        </w:r>
        <w:r w:rsidRPr="00E27F67" w:rsidDel="00AB3263">
          <w:rPr>
            <w:u w:val="single"/>
          </w:rPr>
          <w:tab/>
        </w:r>
        <w:r w:rsidR="00E27F67" w:rsidDel="00AB3263">
          <w:rPr>
            <w:u w:val="single"/>
          </w:rPr>
          <w:delText xml:space="preserve">    </w:delText>
        </w:r>
        <w:r w:rsidR="0014610F" w:rsidDel="00AB3263">
          <w:rPr>
            <w:u w:val="single"/>
          </w:rPr>
          <w:delText xml:space="preserve">The method of interaction – MySQL, </w:delText>
        </w:r>
        <w:r w:rsidR="00E962B0" w:rsidDel="00AB3263">
          <w:rPr>
            <w:rFonts w:hint="eastAsia"/>
            <w:u w:val="single"/>
            <w:lang w:eastAsia="zh-CN"/>
          </w:rPr>
          <w:delText>IDEA</w:delText>
        </w:r>
        <w:r w:rsidR="0014610F" w:rsidDel="00AB3263">
          <w:rPr>
            <w:u w:val="single"/>
          </w:rPr>
          <w:delText>,</w:delText>
        </w:r>
        <w:r w:rsidR="00E962B0" w:rsidDel="00AB3263">
          <w:rPr>
            <w:u w:val="single"/>
          </w:rPr>
          <w:delText xml:space="preserve"> </w:delText>
        </w:r>
        <w:r w:rsidR="00E962B0" w:rsidDel="00AB3263">
          <w:rPr>
            <w:u w:val="single"/>
            <w:lang w:eastAsia="zh-CN"/>
          </w:rPr>
          <w:delText>Power</w:delText>
        </w:r>
        <w:r w:rsidR="00E962B0" w:rsidDel="00AB3263">
          <w:rPr>
            <w:u w:val="single"/>
          </w:rPr>
          <w:delText xml:space="preserve"> Designer</w:delText>
        </w:r>
        <w:r w:rsidR="006C2AB8" w:rsidDel="00AB3263">
          <w:rPr>
            <w:u w:val="single"/>
          </w:rPr>
          <w:delText>, ERWin</w:delText>
        </w:r>
        <w:r w:rsidR="00E27F67" w:rsidRPr="00E27F67" w:rsidDel="00AB3263">
          <w:rPr>
            <w:u w:val="single"/>
          </w:rPr>
          <w:tab/>
        </w:r>
        <w:r w:rsidR="00E27F67" w:rsidRPr="00E27F67" w:rsidDel="00AB3263">
          <w:rPr>
            <w:u w:val="single"/>
          </w:rPr>
          <w:tab/>
        </w:r>
        <w:r w:rsidR="00E27F67" w:rsidRPr="00E27F67" w:rsidDel="00AB3263">
          <w:rPr>
            <w:u w:val="single"/>
          </w:rPr>
          <w:tab/>
        </w:r>
        <w:r w:rsidR="00E27F67" w:rsidRPr="00E27F67" w:rsidDel="00AB3263">
          <w:rPr>
            <w:u w:val="single"/>
          </w:rPr>
          <w:tab/>
        </w:r>
      </w:del>
    </w:p>
    <w:p w14:paraId="797F015C" w14:textId="4B526167" w:rsidR="00421216" w:rsidRPr="0019032D" w:rsidDel="00AB3263" w:rsidRDefault="00421216" w:rsidP="00421216">
      <w:pPr>
        <w:shd w:val="clear" w:color="auto" w:fill="FFFFFF"/>
        <w:spacing w:before="240" w:line="360" w:lineRule="auto"/>
        <w:rPr>
          <w:del w:id="30" w:author="charlie boyer" w:date="2022-11-18T14:52:00Z"/>
          <w:u w:val="single"/>
        </w:rPr>
      </w:pPr>
      <w:del w:id="31" w:author="charlie boyer" w:date="2022-11-18T14:52:00Z">
        <w:r w:rsidRPr="0019032D" w:rsidDel="00AB3263">
          <w:delText>4. Contents of the explanatory notes (the list of issues to be developed)</w:delText>
        </w:r>
        <w:r w:rsidRPr="0019032D" w:rsidDel="00AB3263">
          <w:rPr>
            <w:u w:val="single"/>
          </w:rPr>
          <w:tab/>
        </w:r>
        <w:r w:rsidRPr="0019032D" w:rsidDel="00AB3263">
          <w:rPr>
            <w:u w:val="single"/>
          </w:rPr>
          <w:tab/>
        </w:r>
        <w:r w:rsidRPr="0019032D" w:rsidDel="00AB3263">
          <w:rPr>
            <w:u w:val="single"/>
          </w:rPr>
          <w:tab/>
        </w:r>
      </w:del>
    </w:p>
    <w:p w14:paraId="18642102" w14:textId="7939BDC5" w:rsidR="00421216" w:rsidRPr="0019032D" w:rsidDel="00AB3263" w:rsidRDefault="00421216" w:rsidP="00421216">
      <w:pPr>
        <w:shd w:val="clear" w:color="auto" w:fill="FFFFFF"/>
        <w:spacing w:before="240" w:line="360" w:lineRule="auto"/>
        <w:rPr>
          <w:del w:id="32" w:author="charlie boyer" w:date="2022-11-18T14:52:00Z"/>
          <w:u w:val="single"/>
        </w:rPr>
      </w:pPr>
      <w:del w:id="33" w:author="charlie boyer" w:date="2022-11-18T14:52:00Z">
        <w:r w:rsidRPr="0019032D" w:rsidDel="00AB3263">
          <w:rPr>
            <w:u w:val="single"/>
          </w:rPr>
          <w:delText>INTRODUCTION</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5453037F" w14:textId="45A556E5" w:rsidR="00421216" w:rsidRPr="0019032D" w:rsidDel="00AB3263" w:rsidRDefault="00421216" w:rsidP="00421216">
      <w:pPr>
        <w:shd w:val="clear" w:color="auto" w:fill="FFFFFF"/>
        <w:spacing w:before="240" w:line="360" w:lineRule="auto"/>
        <w:rPr>
          <w:del w:id="34" w:author="charlie boyer" w:date="2022-11-18T14:52:00Z"/>
          <w:u w:val="single"/>
        </w:rPr>
      </w:pPr>
      <w:del w:id="35" w:author="charlie boyer" w:date="2022-11-18T14:52:00Z">
        <w:r w:rsidRPr="0019032D" w:rsidDel="00AB3263">
          <w:rPr>
            <w:u w:val="single"/>
          </w:rPr>
          <w:delText xml:space="preserve">1. </w:delText>
        </w:r>
        <w:r w:rsidR="00925A23" w:rsidDel="00AB3263">
          <w:rPr>
            <w:u w:val="single"/>
          </w:rPr>
          <w:delText>FUNCTIONAL DIAGRAMS</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0FB9FAB4" w14:textId="5E485AE5" w:rsidR="00421216" w:rsidRPr="0019032D" w:rsidDel="00AB3263" w:rsidRDefault="00421216" w:rsidP="00421216">
      <w:pPr>
        <w:shd w:val="clear" w:color="auto" w:fill="FFFFFF"/>
        <w:spacing w:before="240" w:line="360" w:lineRule="auto"/>
        <w:rPr>
          <w:del w:id="36" w:author="charlie boyer" w:date="2022-11-18T14:52:00Z"/>
          <w:u w:val="single"/>
        </w:rPr>
      </w:pPr>
      <w:del w:id="37" w:author="charlie boyer" w:date="2022-11-18T14:52:00Z">
        <w:r w:rsidRPr="0019032D" w:rsidDel="00AB3263">
          <w:rPr>
            <w:u w:val="single"/>
          </w:rPr>
          <w:delText>2</w:delText>
        </w:r>
        <w:r w:rsidR="00925A23" w:rsidDel="00AB3263">
          <w:rPr>
            <w:u w:val="single"/>
          </w:rPr>
          <w:delText>. UML DIAGRAMS</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08831EA7" w14:textId="12EA4C8C" w:rsidR="00421216" w:rsidRPr="0019032D" w:rsidDel="00AB3263" w:rsidRDefault="00421216" w:rsidP="00421216">
      <w:pPr>
        <w:shd w:val="clear" w:color="auto" w:fill="FFFFFF"/>
        <w:spacing w:before="240" w:line="360" w:lineRule="auto"/>
        <w:rPr>
          <w:del w:id="38" w:author="charlie boyer" w:date="2022-11-18T14:52:00Z"/>
          <w:u w:val="single"/>
        </w:rPr>
      </w:pPr>
      <w:del w:id="39" w:author="charlie boyer" w:date="2022-11-18T14:52:00Z">
        <w:r w:rsidRPr="0019032D" w:rsidDel="00AB3263">
          <w:rPr>
            <w:u w:val="single"/>
          </w:rPr>
          <w:delText>CONCLUSION</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6F088249" w14:textId="49EAFF22" w:rsidR="00421216" w:rsidRPr="0019032D" w:rsidDel="00AB3263" w:rsidRDefault="00421216" w:rsidP="00421216">
      <w:pPr>
        <w:shd w:val="clear" w:color="auto" w:fill="FFFFFF"/>
        <w:spacing w:before="240" w:line="360" w:lineRule="auto"/>
        <w:rPr>
          <w:del w:id="40" w:author="charlie boyer" w:date="2022-11-18T14:52:00Z"/>
          <w:u w:val="single"/>
        </w:rPr>
      </w:pPr>
      <w:del w:id="41" w:author="charlie boyer" w:date="2022-11-18T14:52:00Z">
        <w:r w:rsidRPr="0019032D" w:rsidDel="00AB3263">
          <w:rPr>
            <w:u w:val="single"/>
          </w:rPr>
          <w:delText>REFERENCES</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347B0F4D" w14:textId="63C8C4C8" w:rsidR="00421216" w:rsidRPr="0019032D" w:rsidDel="00AB3263" w:rsidRDefault="00421216" w:rsidP="00421216">
      <w:pPr>
        <w:shd w:val="clear" w:color="auto" w:fill="FFFFFF"/>
        <w:spacing w:before="240" w:line="360" w:lineRule="auto"/>
        <w:rPr>
          <w:del w:id="42" w:author="charlie boyer" w:date="2022-11-18T14:52:00Z"/>
        </w:rPr>
      </w:pPr>
      <w:del w:id="43" w:author="charlie boyer" w:date="2022-11-18T14:52:00Z">
        <w:r w:rsidRPr="0019032D" w:rsidDel="00AB3263">
          <w:delText xml:space="preserve">5. List of graphic material (with a precise indication of mandatory drawings and graphs) </w:delText>
        </w:r>
      </w:del>
    </w:p>
    <w:p w14:paraId="7006BC49" w14:textId="23B1367B" w:rsidR="00421216" w:rsidRPr="0019032D" w:rsidDel="00AB3263" w:rsidRDefault="00421216" w:rsidP="00421216">
      <w:pPr>
        <w:shd w:val="clear" w:color="auto" w:fill="FFFFFF"/>
        <w:spacing w:line="360" w:lineRule="auto"/>
        <w:rPr>
          <w:del w:id="44" w:author="charlie boyer" w:date="2022-11-18T14:52:00Z"/>
          <w:u w:val="single"/>
        </w:rPr>
      </w:pPr>
      <w:del w:id="45" w:author="charlie boyer" w:date="2022-11-18T14:52:00Z">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4D722904" w14:textId="1D3E39D1" w:rsidR="00421216" w:rsidRPr="0019032D" w:rsidDel="00AB3263" w:rsidRDefault="00421216" w:rsidP="00421216">
      <w:pPr>
        <w:shd w:val="clear" w:color="auto" w:fill="FFFFFF"/>
        <w:spacing w:before="240" w:line="360" w:lineRule="auto"/>
        <w:rPr>
          <w:del w:id="46" w:author="charlie boyer" w:date="2022-11-18T14:52:00Z"/>
          <w:u w:val="single"/>
        </w:rPr>
      </w:pPr>
      <w:del w:id="47" w:author="charlie boyer" w:date="2022-11-18T14:52:00Z">
        <w:r w:rsidRPr="0019032D" w:rsidDel="00AB3263">
          <w:delText>6. The project consultant (specifying the sections of the project)</w:delText>
        </w:r>
        <w:r w:rsidRPr="0019032D" w:rsidDel="00AB3263">
          <w:rPr>
            <w:u w:val="single"/>
          </w:rPr>
          <w:tab/>
        </w:r>
        <w:r w:rsidR="0046247D" w:rsidDel="00AB3263">
          <w:rPr>
            <w:u w:val="single"/>
          </w:rPr>
          <w:delText xml:space="preserve">                                </w:delText>
        </w:r>
        <w:r w:rsidRPr="0019032D" w:rsidDel="00AB3263">
          <w:rPr>
            <w:u w:val="single"/>
          </w:rPr>
          <w:tab/>
        </w:r>
        <w:r w:rsidR="0046247D" w:rsidDel="00AB3263">
          <w:rPr>
            <w:u w:val="single"/>
          </w:rPr>
          <w:delText xml:space="preserve">                    </w:delText>
        </w:r>
        <w:r w:rsidRPr="0019032D" w:rsidDel="00AB3263">
          <w:rPr>
            <w:u w:val="single"/>
          </w:rPr>
          <w:delText>Khajynova Natalia Vladimirovna</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2F9C58E5" w14:textId="6729EEE0" w:rsidR="00421216" w:rsidRPr="0019032D" w:rsidDel="00AB3263" w:rsidRDefault="00421216" w:rsidP="00421216">
      <w:pPr>
        <w:shd w:val="clear" w:color="auto" w:fill="FFFFFF"/>
        <w:spacing w:before="240"/>
        <w:rPr>
          <w:del w:id="48" w:author="charlie boyer" w:date="2022-11-18T14:52:00Z"/>
          <w:u w:val="single"/>
        </w:rPr>
      </w:pPr>
      <w:del w:id="49" w:author="charlie boyer" w:date="2022-11-18T14:52:00Z">
        <w:r w:rsidRPr="0019032D" w:rsidDel="00AB3263">
          <w:delText>7. Statement issue date</w:delText>
        </w:r>
        <w:r w:rsidRPr="0019032D" w:rsidDel="00AB3263">
          <w:rPr>
            <w:u w:val="single"/>
          </w:rPr>
          <w:tab/>
        </w:r>
        <w:r w:rsidRPr="0019032D" w:rsidDel="00AB3263">
          <w:rPr>
            <w:u w:val="single"/>
          </w:rPr>
          <w:tab/>
        </w:r>
        <w:r w:rsidR="0046247D" w:rsidDel="00AB3263">
          <w:rPr>
            <w:u w:val="single"/>
          </w:rPr>
          <w:delText>1</w:delText>
        </w:r>
        <w:r w:rsidRPr="0019032D" w:rsidDel="00AB3263">
          <w:rPr>
            <w:u w:val="single"/>
          </w:rPr>
          <w:delText>5.</w:delText>
        </w:r>
        <w:r w:rsidR="0046247D" w:rsidDel="00AB3263">
          <w:rPr>
            <w:u w:val="single"/>
          </w:rPr>
          <w:delText>1</w:delText>
        </w:r>
        <w:r w:rsidR="00E962B0" w:rsidDel="00AB3263">
          <w:rPr>
            <w:u w:val="single"/>
          </w:rPr>
          <w:delText>1</w:delText>
        </w:r>
        <w:r w:rsidRPr="0019032D" w:rsidDel="00AB3263">
          <w:rPr>
            <w:u w:val="single"/>
          </w:rPr>
          <w:delText>.20</w:delText>
        </w:r>
        <w:r w:rsidR="0046247D" w:rsidDel="00AB3263">
          <w:rPr>
            <w:u w:val="single"/>
          </w:rPr>
          <w:delText>2</w:delText>
        </w:r>
        <w:r w:rsidR="00E962B0" w:rsidDel="00AB3263">
          <w:rPr>
            <w:u w:val="single"/>
          </w:rPr>
          <w:delText>2</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1C0B05E3" w14:textId="7C3EFBF2" w:rsidR="00421216" w:rsidRPr="0019032D" w:rsidDel="00AB3263" w:rsidRDefault="00421216" w:rsidP="00421216">
      <w:pPr>
        <w:shd w:val="clear" w:color="auto" w:fill="FFFFFF"/>
        <w:spacing w:before="240" w:line="360" w:lineRule="auto"/>
        <w:rPr>
          <w:del w:id="50" w:author="charlie boyer" w:date="2022-11-18T14:52:00Z"/>
          <w:u w:val="single"/>
        </w:rPr>
      </w:pPr>
      <w:del w:id="51" w:author="charlie boyer" w:date="2022-11-18T14:52:00Z">
        <w:r w:rsidRPr="0019032D" w:rsidDel="00AB3263">
          <w:delText xml:space="preserve">8. The schedule of the project design </w:delText>
        </w:r>
        <w:r w:rsidRPr="0019032D" w:rsidDel="00AB3263">
          <w:rPr>
            <w:u w:val="single"/>
          </w:rPr>
          <w:tab/>
          <w:delText>____</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6DED8DE2" w14:textId="1E77C8AF" w:rsidR="00421216" w:rsidRPr="0019032D" w:rsidDel="00AB3263" w:rsidRDefault="0046247D" w:rsidP="00421216">
      <w:pPr>
        <w:shd w:val="clear" w:color="auto" w:fill="FFFFFF"/>
        <w:spacing w:line="360" w:lineRule="auto"/>
        <w:rPr>
          <w:del w:id="52" w:author="charlie boyer" w:date="2022-11-18T14:52:00Z"/>
          <w:u w:val="single"/>
        </w:rPr>
      </w:pPr>
      <w:del w:id="53" w:author="charlie boyer" w:date="2022-11-18T14:52:00Z">
        <w:r w:rsidDel="00AB3263">
          <w:rPr>
            <w:u w:val="single"/>
          </w:rPr>
          <w:delText>01</w:delText>
        </w:r>
        <w:r w:rsidR="00421216" w:rsidRPr="0019032D" w:rsidDel="00AB3263">
          <w:rPr>
            <w:u w:val="single"/>
          </w:rPr>
          <w:delText>.</w:delText>
        </w:r>
        <w:r w:rsidDel="00AB3263">
          <w:rPr>
            <w:u w:val="single"/>
          </w:rPr>
          <w:delText>10</w:delText>
        </w:r>
        <w:r w:rsidR="00421216" w:rsidRPr="0019032D" w:rsidDel="00AB3263">
          <w:rPr>
            <w:u w:val="single"/>
          </w:rPr>
          <w:delText>.</w:delText>
        </w:r>
        <w:r w:rsidDel="00AB3263">
          <w:rPr>
            <w:u w:val="single"/>
          </w:rPr>
          <w:delText>202</w:delText>
        </w:r>
        <w:r w:rsidR="00E962B0" w:rsidDel="00AB3263">
          <w:rPr>
            <w:u w:val="single"/>
          </w:rPr>
          <w:delText>2</w:delText>
        </w:r>
        <w:r w:rsidR="00421216" w:rsidRPr="0019032D" w:rsidDel="00AB3263">
          <w:rPr>
            <w:u w:val="single"/>
          </w:rPr>
          <w:delText xml:space="preserve"> г. – 30%__ the 1</w:delText>
        </w:r>
        <w:r w:rsidR="00421216" w:rsidRPr="0019032D" w:rsidDel="00AB3263">
          <w:rPr>
            <w:u w:val="single"/>
            <w:vertAlign w:val="superscript"/>
          </w:rPr>
          <w:delText>st</w:delText>
        </w:r>
        <w:r w:rsidR="00421216" w:rsidRPr="0019032D" w:rsidDel="00AB3263">
          <w:rPr>
            <w:u w:val="single"/>
          </w:rPr>
          <w:delText xml:space="preserve"> checkup</w:delText>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del>
    </w:p>
    <w:p w14:paraId="4D690EB0" w14:textId="012360A6" w:rsidR="00421216" w:rsidRPr="0019032D" w:rsidDel="00AB3263" w:rsidRDefault="006C2AB8" w:rsidP="00421216">
      <w:pPr>
        <w:shd w:val="clear" w:color="auto" w:fill="FFFFFF"/>
        <w:spacing w:line="360" w:lineRule="auto"/>
        <w:rPr>
          <w:del w:id="54" w:author="charlie boyer" w:date="2022-11-18T14:52:00Z"/>
          <w:u w:val="single"/>
        </w:rPr>
      </w:pPr>
      <w:del w:id="55" w:author="charlie boyer" w:date="2022-11-18T14:52:00Z">
        <w:r w:rsidDel="00AB3263">
          <w:rPr>
            <w:u w:val="single"/>
          </w:rPr>
          <w:delText>30</w:delText>
        </w:r>
        <w:r w:rsidR="00421216" w:rsidRPr="0019032D" w:rsidDel="00AB3263">
          <w:rPr>
            <w:u w:val="single"/>
          </w:rPr>
          <w:delText>.</w:delText>
        </w:r>
        <w:r w:rsidR="0046247D" w:rsidDel="00AB3263">
          <w:rPr>
            <w:u w:val="single"/>
          </w:rPr>
          <w:delText>10</w:delText>
        </w:r>
        <w:r w:rsidR="00421216" w:rsidRPr="0019032D" w:rsidDel="00AB3263">
          <w:rPr>
            <w:u w:val="single"/>
          </w:rPr>
          <w:delText>.</w:delText>
        </w:r>
        <w:r w:rsidR="0046247D" w:rsidDel="00AB3263">
          <w:rPr>
            <w:u w:val="single"/>
          </w:rPr>
          <w:delText>202</w:delText>
        </w:r>
        <w:r w:rsidR="00E962B0" w:rsidDel="00AB3263">
          <w:rPr>
            <w:u w:val="single"/>
          </w:rPr>
          <w:delText>2</w:delText>
        </w:r>
        <w:r w:rsidR="00421216" w:rsidRPr="0019032D" w:rsidDel="00AB3263">
          <w:rPr>
            <w:u w:val="single"/>
          </w:rPr>
          <w:delText xml:space="preserve"> г. – 60%__the 2</w:delText>
        </w:r>
        <w:r w:rsidR="00421216" w:rsidRPr="0019032D" w:rsidDel="00AB3263">
          <w:rPr>
            <w:u w:val="single"/>
            <w:vertAlign w:val="superscript"/>
          </w:rPr>
          <w:delText>nd</w:delText>
        </w:r>
        <w:r w:rsidR="00421216" w:rsidRPr="0019032D" w:rsidDel="00AB3263">
          <w:rPr>
            <w:u w:val="single"/>
          </w:rPr>
          <w:delText xml:space="preserve"> checkup</w:delText>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del>
    </w:p>
    <w:p w14:paraId="52654BE1" w14:textId="59D582EE" w:rsidR="00421216" w:rsidRPr="0019032D" w:rsidDel="00AB3263" w:rsidRDefault="006C2AB8" w:rsidP="00421216">
      <w:pPr>
        <w:shd w:val="clear" w:color="auto" w:fill="FFFFFF"/>
        <w:spacing w:line="360" w:lineRule="auto"/>
        <w:rPr>
          <w:del w:id="56" w:author="charlie boyer" w:date="2022-11-18T14:52:00Z"/>
          <w:u w:val="single"/>
        </w:rPr>
      </w:pPr>
      <w:del w:id="57" w:author="charlie boyer" w:date="2022-11-18T14:52:00Z">
        <w:r w:rsidDel="00AB3263">
          <w:rPr>
            <w:u w:val="single"/>
          </w:rPr>
          <w:delText>15</w:delText>
        </w:r>
        <w:r w:rsidR="00421216" w:rsidRPr="0019032D" w:rsidDel="00AB3263">
          <w:rPr>
            <w:u w:val="single"/>
          </w:rPr>
          <w:delText>.</w:delText>
        </w:r>
        <w:r w:rsidR="0046247D" w:rsidDel="00AB3263">
          <w:rPr>
            <w:u w:val="single"/>
          </w:rPr>
          <w:delText>1</w:delText>
        </w:r>
        <w:r w:rsidDel="00AB3263">
          <w:rPr>
            <w:u w:val="single"/>
          </w:rPr>
          <w:delText>1</w:delText>
        </w:r>
        <w:r w:rsidR="00421216" w:rsidRPr="0019032D" w:rsidDel="00AB3263">
          <w:rPr>
            <w:u w:val="single"/>
          </w:rPr>
          <w:delText>.20</w:delText>
        </w:r>
        <w:r w:rsidR="0046247D" w:rsidDel="00AB3263">
          <w:rPr>
            <w:u w:val="single"/>
          </w:rPr>
          <w:delText>2</w:delText>
        </w:r>
        <w:r w:rsidR="00E962B0" w:rsidDel="00AB3263">
          <w:rPr>
            <w:u w:val="single"/>
          </w:rPr>
          <w:delText>2</w:delText>
        </w:r>
        <w:r w:rsidR="00421216" w:rsidRPr="0019032D" w:rsidDel="00AB3263">
          <w:rPr>
            <w:u w:val="single"/>
          </w:rPr>
          <w:delText xml:space="preserve"> г. – 90%__the 3d checkup</w:delText>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r w:rsidR="00421216" w:rsidRPr="0019032D" w:rsidDel="00AB3263">
          <w:rPr>
            <w:u w:val="single"/>
          </w:rPr>
          <w:tab/>
        </w:r>
      </w:del>
    </w:p>
    <w:p w14:paraId="672793C1" w14:textId="5E8BD7F4" w:rsidR="0045368A" w:rsidDel="00AB3263" w:rsidRDefault="00421216" w:rsidP="0045368A">
      <w:pPr>
        <w:shd w:val="clear" w:color="auto" w:fill="FFFFFF"/>
        <w:spacing w:line="360" w:lineRule="auto"/>
        <w:rPr>
          <w:del w:id="58" w:author="charlie boyer" w:date="2022-11-18T14:52:00Z"/>
          <w:u w:val="single"/>
        </w:rPr>
      </w:pPr>
      <w:del w:id="59" w:author="charlie boyer" w:date="2022-11-18T14:52:00Z">
        <w:r w:rsidRPr="0019032D" w:rsidDel="00AB3263">
          <w:rPr>
            <w:u w:val="single"/>
          </w:rPr>
          <w:delText>1</w:delText>
        </w:r>
        <w:r w:rsidR="006C2AB8" w:rsidDel="00AB3263">
          <w:rPr>
            <w:u w:val="single"/>
          </w:rPr>
          <w:delText>0</w:delText>
        </w:r>
        <w:r w:rsidRPr="0019032D" w:rsidDel="00AB3263">
          <w:rPr>
            <w:u w:val="single"/>
          </w:rPr>
          <w:delText>.</w:delText>
        </w:r>
        <w:r w:rsidR="0046247D" w:rsidDel="00AB3263">
          <w:rPr>
            <w:u w:val="single"/>
          </w:rPr>
          <w:delText>12</w:delText>
        </w:r>
        <w:r w:rsidRPr="0019032D" w:rsidDel="00AB3263">
          <w:rPr>
            <w:u w:val="single"/>
          </w:rPr>
          <w:delText>.20</w:delText>
        </w:r>
        <w:r w:rsidR="0046247D" w:rsidDel="00AB3263">
          <w:rPr>
            <w:u w:val="single"/>
          </w:rPr>
          <w:delText>2</w:delText>
        </w:r>
        <w:r w:rsidR="00E962B0" w:rsidDel="00AB3263">
          <w:rPr>
            <w:u w:val="single"/>
          </w:rPr>
          <w:delText>2</w:delText>
        </w:r>
        <w:r w:rsidRPr="0019032D" w:rsidDel="00AB3263">
          <w:rPr>
            <w:u w:val="single"/>
          </w:rPr>
          <w:delText xml:space="preserve"> г. – 100%__project defense__</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557198CE" w14:textId="0BE9778E" w:rsidR="00421216" w:rsidRPr="0045368A" w:rsidDel="00AB3263" w:rsidRDefault="00421216" w:rsidP="0045368A">
      <w:pPr>
        <w:shd w:val="clear" w:color="auto" w:fill="FFFFFF"/>
        <w:spacing w:line="360" w:lineRule="auto"/>
        <w:ind w:leftChars="1100" w:left="3080"/>
        <w:rPr>
          <w:del w:id="60" w:author="charlie boyer" w:date="2022-11-18T14:52:00Z"/>
          <w:u w:val="single"/>
        </w:rPr>
      </w:pPr>
      <w:del w:id="61" w:author="charlie boyer" w:date="2022-11-18T14:52:00Z">
        <w:r w:rsidRPr="0019032D" w:rsidDel="00AB3263">
          <w:delText xml:space="preserve">PROJECT MANAGER </w:delText>
        </w:r>
        <w:r w:rsidRPr="0019032D" w:rsidDel="00AB3263">
          <w:rPr>
            <w:u w:val="single"/>
          </w:rPr>
          <w:tab/>
        </w:r>
        <w:r w:rsidRPr="0019032D" w:rsidDel="00AB3263">
          <w:rPr>
            <w:u w:val="single"/>
          </w:rPr>
          <w:tab/>
        </w:r>
        <w:r w:rsidRPr="0019032D" w:rsidDel="00AB3263">
          <w:rPr>
            <w:u w:val="single"/>
          </w:rPr>
          <w:tab/>
          <w:delText>/ Khajynova N.V.</w:delText>
        </w:r>
      </w:del>
    </w:p>
    <w:p w14:paraId="01FFF7F2" w14:textId="0162BA88" w:rsidR="00421216" w:rsidRPr="0019032D" w:rsidDel="00AB3263" w:rsidRDefault="00421216" w:rsidP="00421216">
      <w:pPr>
        <w:shd w:val="clear" w:color="auto" w:fill="FFFFFF"/>
        <w:ind w:left="7068" w:firstLine="720"/>
        <w:rPr>
          <w:del w:id="62" w:author="charlie boyer" w:date="2022-11-18T14:52:00Z"/>
          <w:sz w:val="16"/>
          <w:szCs w:val="16"/>
        </w:rPr>
      </w:pPr>
      <w:del w:id="63" w:author="charlie boyer" w:date="2022-11-18T14:52:00Z">
        <w:r w:rsidRPr="0019032D" w:rsidDel="00AB3263">
          <w:rPr>
            <w:sz w:val="16"/>
            <w:szCs w:val="16"/>
          </w:rPr>
          <w:delText>(signature)</w:delText>
        </w:r>
      </w:del>
    </w:p>
    <w:p w14:paraId="53D7C1F9" w14:textId="466E0986" w:rsidR="00421216" w:rsidRPr="0019032D" w:rsidDel="00AB3263" w:rsidRDefault="00421216" w:rsidP="00421216">
      <w:pPr>
        <w:shd w:val="clear" w:color="auto" w:fill="FFFFFF"/>
        <w:spacing w:before="240"/>
        <w:rPr>
          <w:del w:id="64" w:author="charlie boyer" w:date="2022-11-18T14:52:00Z"/>
          <w:u w:val="single"/>
        </w:rPr>
      </w:pPr>
      <w:del w:id="65" w:author="charlie boyer" w:date="2022-11-18T14:52:00Z">
        <w:r w:rsidRPr="0019032D" w:rsidDel="00AB3263">
          <w:delText>Statement accepted for execution</w:delText>
        </w:r>
        <w:r w:rsidRPr="0019032D" w:rsidDel="00AB3263">
          <w:rPr>
            <w:u w:val="single"/>
          </w:rPr>
          <w:tab/>
        </w:r>
        <w:r w:rsidR="0045368A" w:rsidDel="00AB3263">
          <w:rPr>
            <w:u w:val="single"/>
          </w:rPr>
          <w:delText>1</w:delText>
        </w:r>
        <w:r w:rsidRPr="0019032D" w:rsidDel="00AB3263">
          <w:rPr>
            <w:u w:val="single"/>
          </w:rPr>
          <w:delText>5.</w:delText>
        </w:r>
        <w:r w:rsidR="006C2AB8" w:rsidDel="00AB3263">
          <w:rPr>
            <w:u w:val="single"/>
          </w:rPr>
          <w:delText>09</w:delText>
        </w:r>
        <w:r w:rsidRPr="0019032D" w:rsidDel="00AB3263">
          <w:rPr>
            <w:u w:val="single"/>
          </w:rPr>
          <w:delText>.20</w:delText>
        </w:r>
        <w:r w:rsidR="0045368A" w:rsidDel="00AB3263">
          <w:rPr>
            <w:u w:val="single"/>
          </w:rPr>
          <w:delText>2</w:delText>
        </w:r>
        <w:r w:rsidR="00794F8B" w:rsidDel="00AB3263">
          <w:rPr>
            <w:u w:val="single"/>
          </w:rPr>
          <w:delText>2</w:delText>
        </w:r>
        <w:r w:rsidRPr="0019032D" w:rsidDel="00AB3263">
          <w:rPr>
            <w:u w:val="single"/>
          </w:rPr>
          <w:tab/>
        </w:r>
        <w:r w:rsidRPr="0019032D" w:rsidDel="00AB3263">
          <w:rPr>
            <w:u w:val="single"/>
          </w:rPr>
          <w:tab/>
        </w:r>
        <w:r w:rsidRPr="0019032D" w:rsidDel="00AB3263">
          <w:rPr>
            <w:u w:val="single"/>
          </w:rPr>
          <w:tab/>
          <w:delText>/</w:delText>
        </w:r>
        <w:r w:rsidRPr="0019032D" w:rsidDel="00AB3263">
          <w:rPr>
            <w:u w:val="single"/>
          </w:rPr>
          <w:tab/>
        </w:r>
        <w:r w:rsidRPr="0019032D" w:rsidDel="00AB3263">
          <w:rPr>
            <w:u w:val="single"/>
          </w:rPr>
          <w:tab/>
        </w:r>
        <w:r w:rsidRPr="0019032D" w:rsidDel="00AB3263">
          <w:rPr>
            <w:u w:val="single"/>
          </w:rPr>
          <w:tab/>
        </w:r>
        <w:r w:rsidRPr="0019032D" w:rsidDel="00AB3263">
          <w:rPr>
            <w:u w:val="single"/>
          </w:rPr>
          <w:tab/>
        </w:r>
      </w:del>
    </w:p>
    <w:p w14:paraId="17395D1B" w14:textId="6E3FEDC5" w:rsidR="00376F8B" w:rsidDel="00AB3263" w:rsidRDefault="00421216" w:rsidP="00421216">
      <w:pPr>
        <w:shd w:val="clear" w:color="auto" w:fill="FFFFFF"/>
        <w:ind w:left="5040" w:firstLine="720"/>
        <w:rPr>
          <w:del w:id="66" w:author="charlie boyer" w:date="2022-11-18T14:52:00Z"/>
          <w:sz w:val="16"/>
          <w:szCs w:val="16"/>
        </w:rPr>
      </w:pPr>
      <w:del w:id="67" w:author="charlie boyer" w:date="2022-11-18T14:52:00Z">
        <w:r w:rsidRPr="0019032D" w:rsidDel="00AB3263">
          <w:rPr>
            <w:sz w:val="16"/>
            <w:szCs w:val="16"/>
          </w:rPr>
          <w:delText>(date and signature of the student)</w:delText>
        </w:r>
      </w:del>
    </w:p>
    <w:p w14:paraId="2CE2963C" w14:textId="5F0057D3" w:rsidR="00376F8B" w:rsidDel="00AB3263" w:rsidRDefault="00376F8B">
      <w:pPr>
        <w:rPr>
          <w:del w:id="68" w:author="charlie boyer" w:date="2022-11-18T14:52:00Z"/>
          <w:sz w:val="16"/>
          <w:szCs w:val="16"/>
        </w:rPr>
      </w:pPr>
      <w:del w:id="69" w:author="charlie boyer" w:date="2022-11-18T14:52:00Z">
        <w:r w:rsidDel="00AB3263">
          <w:rPr>
            <w:sz w:val="16"/>
            <w:szCs w:val="16"/>
          </w:rPr>
          <w:br w:type="page"/>
        </w:r>
      </w:del>
    </w:p>
    <w:sdt>
      <w:sdtPr>
        <w:rPr>
          <w:rFonts w:ascii="Times New Roman" w:eastAsiaTheme="minorEastAsia" w:hAnsi="Times New Roman" w:cs="Times New Roman"/>
          <w:color w:val="auto"/>
          <w:sz w:val="28"/>
          <w:szCs w:val="28"/>
          <w:lang w:val="zh-CN" w:eastAsia="en-US"/>
        </w:rPr>
        <w:id w:val="-706182188"/>
        <w:docPartObj>
          <w:docPartGallery w:val="Table of Contents"/>
          <w:docPartUnique/>
        </w:docPartObj>
      </w:sdtPr>
      <w:sdtEndPr>
        <w:rPr>
          <w:b/>
          <w:bCs/>
        </w:rPr>
      </w:sdtEndPr>
      <w:sdtContent>
        <w:p w14:paraId="124A4586" w14:textId="6962E955" w:rsidR="00685C52" w:rsidRPr="00685C52" w:rsidRDefault="00E8361C" w:rsidP="00685C52">
          <w:pPr>
            <w:pStyle w:val="TOCHeading"/>
            <w:jc w:val="center"/>
            <w:rPr>
              <w:rFonts w:ascii="Times New Roman" w:hAnsi="Times New Roman" w:cs="Times New Roman"/>
              <w:b/>
              <w:bCs/>
              <w:color w:val="auto"/>
            </w:rPr>
          </w:pPr>
          <w:r>
            <w:rPr>
              <w:rFonts w:ascii="Times New Roman" w:hAnsi="Times New Roman" w:cs="Times New Roman"/>
              <w:b/>
              <w:bCs/>
              <w:color w:val="auto"/>
              <w:lang w:val="zh-CN"/>
            </w:rPr>
            <w:t>CONTENTS</w:t>
          </w:r>
        </w:p>
        <w:p w14:paraId="2B65126C" w14:textId="6378A589" w:rsidR="00E6623F" w:rsidRDefault="00685C52" w:rsidP="00472E38">
          <w:pPr>
            <w:pStyle w:val="TOC1"/>
            <w:rPr>
              <w:rFonts w:asciiTheme="minorHAnsi" w:hAnsiTheme="minorHAnsi" w:cstheme="minorBidi"/>
              <w:noProof/>
              <w:kern w:val="2"/>
              <w:sz w:val="21"/>
              <w:szCs w:val="22"/>
              <w:lang w:eastAsia="zh-CN"/>
            </w:rPr>
          </w:pPr>
          <w:r w:rsidRPr="00685C52">
            <w:fldChar w:fldCharType="begin"/>
          </w:r>
          <w:r w:rsidRPr="00685C52">
            <w:instrText xml:space="preserve"> TOC \o "1-3" \h \z \u </w:instrText>
          </w:r>
          <w:r w:rsidRPr="00685C52">
            <w:fldChar w:fldCharType="separate"/>
          </w:r>
          <w:r>
            <w:rPr>
              <w:noProof/>
            </w:rPr>
            <w:fldChar w:fldCharType="begin"/>
          </w:r>
          <w:r>
            <w:rPr>
              <w:noProof/>
            </w:rPr>
            <w:instrText>HYPERLINK \l "_Toc119588820"</w:instrText>
          </w:r>
          <w:r>
            <w:rPr>
              <w:noProof/>
            </w:rPr>
          </w:r>
          <w:r>
            <w:rPr>
              <w:noProof/>
            </w:rPr>
            <w:fldChar w:fldCharType="separate"/>
          </w:r>
          <w:r w:rsidR="00E6623F" w:rsidRPr="00E6623F">
            <w:rPr>
              <w:rStyle w:val="Hyperlink"/>
              <w:rFonts w:eastAsia="Times New Roman"/>
              <w:bCs/>
              <w:noProof/>
            </w:rPr>
            <w:t>Introduction</w:t>
          </w:r>
          <w:r w:rsidR="00E6623F">
            <w:rPr>
              <w:noProof/>
              <w:webHidden/>
            </w:rPr>
            <w:tab/>
          </w:r>
          <w:r w:rsidR="00E6623F">
            <w:rPr>
              <w:noProof/>
              <w:webHidden/>
            </w:rPr>
            <w:fldChar w:fldCharType="begin"/>
          </w:r>
          <w:r w:rsidR="00E6623F">
            <w:rPr>
              <w:noProof/>
              <w:webHidden/>
            </w:rPr>
            <w:instrText xml:space="preserve"> PAGEREF _Toc119588820 \h </w:instrText>
          </w:r>
          <w:r w:rsidR="00E6623F">
            <w:rPr>
              <w:noProof/>
              <w:webHidden/>
            </w:rPr>
          </w:r>
          <w:r w:rsidR="00E6623F">
            <w:rPr>
              <w:noProof/>
              <w:webHidden/>
            </w:rPr>
            <w:fldChar w:fldCharType="separate"/>
          </w:r>
          <w:ins w:id="70" w:author="charlie boyer" w:date="2022-11-21T14:54:00Z">
            <w:r w:rsidR="00AC2FEC">
              <w:rPr>
                <w:noProof/>
                <w:webHidden/>
              </w:rPr>
              <w:t>5</w:t>
            </w:r>
          </w:ins>
          <w:del w:id="71" w:author="charlie boyer" w:date="2022-11-21T14:52:00Z">
            <w:r w:rsidR="00AB3263" w:rsidDel="00CF38AB">
              <w:rPr>
                <w:noProof/>
                <w:webHidden/>
              </w:rPr>
              <w:delText>5</w:delText>
            </w:r>
          </w:del>
          <w:r w:rsidR="00E6623F">
            <w:rPr>
              <w:noProof/>
              <w:webHidden/>
            </w:rPr>
            <w:fldChar w:fldCharType="end"/>
          </w:r>
          <w:r>
            <w:rPr>
              <w:noProof/>
            </w:rPr>
            <w:fldChar w:fldCharType="end"/>
          </w:r>
        </w:p>
        <w:p w14:paraId="5F8092C6" w14:textId="268ACF63" w:rsidR="00E6623F" w:rsidRDefault="00000000" w:rsidP="00472E38">
          <w:pPr>
            <w:pStyle w:val="TOC1"/>
            <w:rPr>
              <w:rFonts w:asciiTheme="minorHAnsi" w:hAnsiTheme="minorHAnsi" w:cstheme="minorBidi"/>
              <w:noProof/>
              <w:kern w:val="2"/>
              <w:sz w:val="21"/>
              <w:szCs w:val="22"/>
              <w:lang w:eastAsia="zh-CN"/>
            </w:rPr>
          </w:pPr>
          <w:r>
            <w:rPr>
              <w:noProof/>
            </w:rPr>
            <w:fldChar w:fldCharType="begin"/>
          </w:r>
          <w:r>
            <w:rPr>
              <w:noProof/>
            </w:rPr>
            <w:instrText>HYPERLINK \l "_Toc119588821"</w:instrText>
          </w:r>
          <w:r>
            <w:rPr>
              <w:noProof/>
            </w:rPr>
          </w:r>
          <w:r>
            <w:rPr>
              <w:noProof/>
            </w:rPr>
            <w:fldChar w:fldCharType="separate"/>
          </w:r>
          <w:r w:rsidR="00E6623F" w:rsidRPr="005A1E36">
            <w:rPr>
              <w:rStyle w:val="Hyperlink"/>
              <w:noProof/>
              <w:lang w:eastAsia="zh-CN"/>
            </w:rPr>
            <w:t>1.</w:t>
          </w:r>
          <w:r w:rsidR="00E6623F">
            <w:rPr>
              <w:rStyle w:val="Hyperlink"/>
              <w:noProof/>
              <w:lang w:eastAsia="zh-CN"/>
            </w:rPr>
            <w:t xml:space="preserve"> </w:t>
          </w:r>
          <w:r w:rsidR="00E6623F" w:rsidRPr="005A1E36">
            <w:rPr>
              <w:rStyle w:val="Hyperlink"/>
              <w:noProof/>
              <w:lang w:eastAsia="zh-CN"/>
            </w:rPr>
            <w:t>Structure Diagram</w:t>
          </w:r>
          <w:r w:rsidR="00E6623F">
            <w:rPr>
              <w:noProof/>
              <w:webHidden/>
            </w:rPr>
            <w:tab/>
          </w:r>
          <w:r w:rsidR="00E6623F">
            <w:rPr>
              <w:noProof/>
              <w:webHidden/>
            </w:rPr>
            <w:fldChar w:fldCharType="begin"/>
          </w:r>
          <w:r w:rsidR="00E6623F">
            <w:rPr>
              <w:noProof/>
              <w:webHidden/>
            </w:rPr>
            <w:instrText xml:space="preserve"> PAGEREF _Toc119588821 \h </w:instrText>
          </w:r>
          <w:r w:rsidR="00E6623F">
            <w:rPr>
              <w:noProof/>
              <w:webHidden/>
            </w:rPr>
          </w:r>
          <w:r w:rsidR="00E6623F">
            <w:rPr>
              <w:noProof/>
              <w:webHidden/>
            </w:rPr>
            <w:fldChar w:fldCharType="separate"/>
          </w:r>
          <w:ins w:id="72" w:author="charlie boyer" w:date="2022-11-21T14:54:00Z">
            <w:r w:rsidR="00AC2FEC">
              <w:rPr>
                <w:noProof/>
                <w:webHidden/>
              </w:rPr>
              <w:t>7</w:t>
            </w:r>
          </w:ins>
          <w:del w:id="73" w:author="charlie boyer" w:date="2022-11-21T14:52:00Z">
            <w:r w:rsidR="00AB3263" w:rsidDel="00CF38AB">
              <w:rPr>
                <w:noProof/>
                <w:webHidden/>
              </w:rPr>
              <w:delText>7</w:delText>
            </w:r>
          </w:del>
          <w:r w:rsidR="00E6623F">
            <w:rPr>
              <w:noProof/>
              <w:webHidden/>
            </w:rPr>
            <w:fldChar w:fldCharType="end"/>
          </w:r>
          <w:r>
            <w:rPr>
              <w:noProof/>
            </w:rPr>
            <w:fldChar w:fldCharType="end"/>
          </w:r>
        </w:p>
        <w:p w14:paraId="628B9217" w14:textId="3D269FFA"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"_Toc119588822"</w:instrText>
          </w:r>
          <w:r>
            <w:rPr>
              <w:noProof/>
            </w:rPr>
          </w:r>
          <w:r>
            <w:rPr>
              <w:noProof/>
            </w:rPr>
            <w:fldChar w:fldCharType="separate"/>
          </w:r>
          <w:r w:rsidR="00E6623F" w:rsidRPr="005A1E36">
            <w:rPr>
              <w:rStyle w:val="Hyperlink"/>
              <w:noProof/>
              <w:lang w:eastAsia="zh-CN"/>
            </w:rPr>
            <w:t>1.1 Organizational Structure Diagram</w:t>
          </w:r>
          <w:r w:rsidR="00E6623F">
            <w:rPr>
              <w:noProof/>
              <w:webHidden/>
            </w:rPr>
            <w:tab/>
          </w:r>
          <w:r w:rsidR="00E6623F">
            <w:rPr>
              <w:noProof/>
              <w:webHidden/>
            </w:rPr>
            <w:fldChar w:fldCharType="begin"/>
          </w:r>
          <w:r w:rsidR="00E6623F">
            <w:rPr>
              <w:noProof/>
              <w:webHidden/>
            </w:rPr>
            <w:instrText xml:space="preserve"> PAGEREF _Toc119588822 \h </w:instrText>
          </w:r>
          <w:r w:rsidR="00E6623F">
            <w:rPr>
              <w:noProof/>
              <w:webHidden/>
            </w:rPr>
          </w:r>
          <w:r w:rsidR="00E6623F">
            <w:rPr>
              <w:noProof/>
              <w:webHidden/>
            </w:rPr>
            <w:fldChar w:fldCharType="separate"/>
          </w:r>
          <w:ins w:id="74" w:author="charlie boyer" w:date="2022-11-21T14:54:00Z">
            <w:r w:rsidR="00AC2FEC">
              <w:rPr>
                <w:noProof/>
                <w:webHidden/>
              </w:rPr>
              <w:t>7</w:t>
            </w:r>
          </w:ins>
          <w:del w:id="75" w:author="charlie boyer" w:date="2022-11-21T14:52:00Z">
            <w:r w:rsidR="00AB3263" w:rsidDel="00CF38AB">
              <w:rPr>
                <w:noProof/>
                <w:webHidden/>
              </w:rPr>
              <w:delText>7</w:delText>
            </w:r>
          </w:del>
          <w:r w:rsidR="00E6623F">
            <w:rPr>
              <w:noProof/>
              <w:webHidden/>
            </w:rPr>
            <w:fldChar w:fldCharType="end"/>
          </w:r>
          <w:r>
            <w:rPr>
              <w:noProof/>
            </w:rPr>
            <w:fldChar w:fldCharType="end"/>
          </w:r>
        </w:p>
        <w:p w14:paraId="1F70663B" w14:textId="1AFA97F8" w:rsidR="00E6623F" w:rsidRDefault="00000000" w:rsidP="00472E38">
          <w:pPr>
            <w:pStyle w:val="TOC1"/>
            <w:rPr>
              <w:rFonts w:asciiTheme="minorHAnsi" w:hAnsiTheme="minorHAnsi" w:cstheme="minorBidi"/>
              <w:noProof/>
              <w:kern w:val="2"/>
              <w:sz w:val="21"/>
              <w:szCs w:val="22"/>
              <w:lang w:eastAsia="zh-CN"/>
            </w:rPr>
          </w:pPr>
          <w:r>
            <w:rPr>
              <w:noProof/>
            </w:rPr>
            <w:fldChar w:fldCharType="begin"/>
          </w:r>
          <w:r>
            <w:rPr>
              <w:noProof/>
            </w:rPr>
            <w:instrText>HYPERLINK \l "_Toc119588823"</w:instrText>
          </w:r>
          <w:r>
            <w:rPr>
              <w:noProof/>
            </w:rPr>
          </w:r>
          <w:r>
            <w:rPr>
              <w:noProof/>
            </w:rPr>
            <w:fldChar w:fldCharType="separate"/>
          </w:r>
          <w:r w:rsidR="00E6623F" w:rsidRPr="005A1E36">
            <w:rPr>
              <w:rStyle w:val="Hyperlink"/>
              <w:noProof/>
              <w:lang w:eastAsia="zh-CN"/>
            </w:rPr>
            <w:t>2.</w:t>
          </w:r>
          <w:r w:rsidR="00E6623F" w:rsidRPr="00E6623F">
            <w:rPr>
              <w:rStyle w:val="Hyperlink"/>
              <w:noProof/>
              <w:lang w:eastAsia="zh-CN"/>
            </w:rPr>
            <w:t xml:space="preserve"> </w:t>
          </w:r>
          <w:r w:rsidR="00E6623F" w:rsidRPr="005A1E36">
            <w:rPr>
              <w:rStyle w:val="Hyperlink"/>
              <w:noProof/>
              <w:lang w:eastAsia="zh-CN"/>
            </w:rPr>
            <w:t>Functional Diagrams</w:t>
          </w:r>
          <w:r w:rsidR="00E6623F">
            <w:rPr>
              <w:noProof/>
              <w:webHidden/>
            </w:rPr>
            <w:tab/>
          </w:r>
          <w:r w:rsidR="00E6623F">
            <w:rPr>
              <w:noProof/>
              <w:webHidden/>
            </w:rPr>
            <w:fldChar w:fldCharType="begin"/>
          </w:r>
          <w:r w:rsidR="00E6623F">
            <w:rPr>
              <w:noProof/>
              <w:webHidden/>
            </w:rPr>
            <w:instrText xml:space="preserve"> PAGEREF _Toc119588823 \h </w:instrText>
          </w:r>
          <w:r w:rsidR="00E6623F">
            <w:rPr>
              <w:noProof/>
              <w:webHidden/>
            </w:rPr>
          </w:r>
          <w:r w:rsidR="00E6623F">
            <w:rPr>
              <w:noProof/>
              <w:webHidden/>
            </w:rPr>
            <w:fldChar w:fldCharType="separate"/>
          </w:r>
          <w:ins w:id="76" w:author="charlie boyer" w:date="2022-11-21T14:54:00Z">
            <w:r w:rsidR="00AC2FEC">
              <w:rPr>
                <w:noProof/>
                <w:webHidden/>
              </w:rPr>
              <w:t>8</w:t>
            </w:r>
          </w:ins>
          <w:del w:id="77" w:author="charlie boyer" w:date="2022-11-21T14:52:00Z">
            <w:r w:rsidR="00AB3263" w:rsidDel="00CF38AB">
              <w:rPr>
                <w:noProof/>
                <w:webHidden/>
              </w:rPr>
              <w:delText>8</w:delText>
            </w:r>
          </w:del>
          <w:r w:rsidR="00E6623F">
            <w:rPr>
              <w:noProof/>
              <w:webHidden/>
            </w:rPr>
            <w:fldChar w:fldCharType="end"/>
          </w:r>
          <w:r>
            <w:rPr>
              <w:noProof/>
            </w:rPr>
            <w:fldChar w:fldCharType="end"/>
          </w:r>
        </w:p>
        <w:p w14:paraId="360EB229" w14:textId="3B8BD33F"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"_Toc119588824"</w:instrText>
          </w:r>
          <w:r>
            <w:rPr>
              <w:noProof/>
            </w:rPr>
          </w:r>
          <w:r>
            <w:rPr>
              <w:noProof/>
            </w:rPr>
            <w:fldChar w:fldCharType="separate"/>
          </w:r>
          <w:r w:rsidR="00E6623F" w:rsidRPr="005A1E36">
            <w:rPr>
              <w:rStyle w:val="Hyperlink"/>
              <w:noProof/>
              <w:lang w:eastAsia="zh-CN"/>
            </w:rPr>
            <w:t>2.1 I</w:t>
          </w:r>
          <w:r w:rsidR="00E6623F">
            <w:rPr>
              <w:rStyle w:val="Hyperlink"/>
              <w:noProof/>
              <w:lang w:eastAsia="zh-CN"/>
            </w:rPr>
            <w:t>DEF</w:t>
          </w:r>
          <w:r w:rsidR="00E6623F" w:rsidRPr="005A1E36">
            <w:rPr>
              <w:rStyle w:val="Hyperlink"/>
              <w:noProof/>
              <w:lang w:eastAsia="zh-CN"/>
            </w:rPr>
            <w:t>0 Diagram</w:t>
          </w:r>
          <w:r w:rsidR="00E6623F">
            <w:rPr>
              <w:noProof/>
              <w:webHidden/>
            </w:rPr>
            <w:tab/>
          </w:r>
          <w:r w:rsidR="00E6623F">
            <w:rPr>
              <w:noProof/>
              <w:webHidden/>
            </w:rPr>
            <w:fldChar w:fldCharType="begin"/>
          </w:r>
          <w:r w:rsidR="00E6623F">
            <w:rPr>
              <w:noProof/>
              <w:webHidden/>
            </w:rPr>
            <w:instrText xml:space="preserve"> PAGEREF _Toc119588824 \h </w:instrText>
          </w:r>
          <w:r w:rsidR="00E6623F">
            <w:rPr>
              <w:noProof/>
              <w:webHidden/>
            </w:rPr>
          </w:r>
          <w:r w:rsidR="00E6623F">
            <w:rPr>
              <w:noProof/>
              <w:webHidden/>
            </w:rPr>
            <w:fldChar w:fldCharType="separate"/>
          </w:r>
          <w:ins w:id="78" w:author="charlie boyer" w:date="2022-11-21T14:54:00Z">
            <w:r w:rsidR="00AC2FEC">
              <w:rPr>
                <w:noProof/>
                <w:webHidden/>
              </w:rPr>
              <w:t>8</w:t>
            </w:r>
          </w:ins>
          <w:del w:id="79" w:author="charlie boyer" w:date="2022-11-21T14:52:00Z">
            <w:r w:rsidR="00AB3263" w:rsidDel="00CF38AB">
              <w:rPr>
                <w:noProof/>
                <w:webHidden/>
              </w:rPr>
              <w:delText>8</w:delText>
            </w:r>
          </w:del>
          <w:r w:rsidR="00E6623F">
            <w:rPr>
              <w:noProof/>
              <w:webHidden/>
            </w:rPr>
            <w:fldChar w:fldCharType="end"/>
          </w:r>
          <w:r>
            <w:rPr>
              <w:noProof/>
            </w:rPr>
            <w:fldChar w:fldCharType="end"/>
          </w:r>
        </w:p>
        <w:p w14:paraId="6CD5A8BB" w14:textId="2A403912"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"_Toc119588825"</w:instrText>
          </w:r>
          <w:r>
            <w:rPr>
              <w:noProof/>
            </w:rPr>
          </w:r>
          <w:r>
            <w:rPr>
              <w:noProof/>
            </w:rPr>
            <w:fldChar w:fldCharType="separate"/>
          </w:r>
          <w:r w:rsidR="00E6623F" w:rsidRPr="005A1E36">
            <w:rPr>
              <w:rStyle w:val="Hyperlink"/>
              <w:noProof/>
              <w:lang w:eastAsia="zh-CN"/>
            </w:rPr>
            <w:t>2.2 D</w:t>
          </w:r>
          <w:r w:rsidR="00E6623F">
            <w:rPr>
              <w:rStyle w:val="Hyperlink"/>
              <w:noProof/>
              <w:lang w:eastAsia="zh-CN"/>
            </w:rPr>
            <w:t>FD</w:t>
          </w:r>
          <w:r w:rsidR="00E6623F" w:rsidRPr="005A1E36">
            <w:rPr>
              <w:rStyle w:val="Hyperlink"/>
              <w:noProof/>
              <w:lang w:eastAsia="zh-CN"/>
            </w:rPr>
            <w:t xml:space="preserve"> Diagram</w:t>
          </w:r>
          <w:r w:rsidR="00E6623F">
            <w:rPr>
              <w:noProof/>
              <w:webHidden/>
            </w:rPr>
            <w:tab/>
          </w:r>
          <w:r w:rsidR="00E6623F">
            <w:rPr>
              <w:noProof/>
              <w:webHidden/>
            </w:rPr>
            <w:fldChar w:fldCharType="begin"/>
          </w:r>
          <w:r w:rsidR="00E6623F">
            <w:rPr>
              <w:noProof/>
              <w:webHidden/>
            </w:rPr>
            <w:instrText xml:space="preserve"> PAGEREF _Toc119588825 \h </w:instrText>
          </w:r>
          <w:r w:rsidR="00E6623F">
            <w:rPr>
              <w:noProof/>
              <w:webHidden/>
            </w:rPr>
          </w:r>
          <w:r w:rsidR="00E6623F">
            <w:rPr>
              <w:noProof/>
              <w:webHidden/>
            </w:rPr>
            <w:fldChar w:fldCharType="separate"/>
          </w:r>
          <w:ins w:id="80" w:author="charlie boyer" w:date="2022-11-21T14:54:00Z">
            <w:r w:rsidR="00AC2FEC">
              <w:rPr>
                <w:noProof/>
                <w:webHidden/>
              </w:rPr>
              <w:t>10</w:t>
            </w:r>
          </w:ins>
          <w:del w:id="81" w:author="charlie boyer" w:date="2022-11-21T14:52:00Z">
            <w:r w:rsidR="00AB3263" w:rsidDel="00CF38AB">
              <w:rPr>
                <w:noProof/>
                <w:webHidden/>
              </w:rPr>
              <w:delText>10</w:delText>
            </w:r>
          </w:del>
          <w:r w:rsidR="00E6623F">
            <w:rPr>
              <w:noProof/>
              <w:webHidden/>
            </w:rPr>
            <w:fldChar w:fldCharType="end"/>
          </w:r>
          <w:r>
            <w:rPr>
              <w:noProof/>
            </w:rPr>
            <w:fldChar w:fldCharType="end"/>
          </w:r>
        </w:p>
        <w:p w14:paraId="5BB705F8" w14:textId="5A4A8C15"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"_Toc119588826"</w:instrText>
          </w:r>
          <w:r>
            <w:rPr>
              <w:noProof/>
            </w:rPr>
          </w:r>
          <w:r>
            <w:rPr>
              <w:noProof/>
            </w:rPr>
            <w:fldChar w:fldCharType="separate"/>
          </w:r>
          <w:r w:rsidR="00E6623F" w:rsidRPr="005A1E36">
            <w:rPr>
              <w:rStyle w:val="Hyperlink"/>
              <w:noProof/>
              <w:lang w:eastAsia="zh-CN"/>
            </w:rPr>
            <w:t>2.3 Database Model</w:t>
          </w:r>
          <w:r w:rsidR="00E6623F">
            <w:rPr>
              <w:noProof/>
              <w:webHidden/>
            </w:rPr>
            <w:tab/>
          </w:r>
          <w:r w:rsidR="00E6623F">
            <w:rPr>
              <w:noProof/>
              <w:webHidden/>
            </w:rPr>
            <w:fldChar w:fldCharType="begin"/>
          </w:r>
          <w:r w:rsidR="00E6623F">
            <w:rPr>
              <w:noProof/>
              <w:webHidden/>
            </w:rPr>
            <w:instrText xml:space="preserve"> PAGEREF _Toc119588826 \h </w:instrText>
          </w:r>
          <w:r w:rsidR="00E6623F">
            <w:rPr>
              <w:noProof/>
              <w:webHidden/>
            </w:rPr>
          </w:r>
          <w:r w:rsidR="00E6623F">
            <w:rPr>
              <w:noProof/>
              <w:webHidden/>
            </w:rPr>
            <w:fldChar w:fldCharType="separate"/>
          </w:r>
          <w:ins w:id="82" w:author="charlie boyer" w:date="2022-11-21T14:54:00Z">
            <w:r w:rsidR="00AC2FEC">
              <w:rPr>
                <w:noProof/>
                <w:webHidden/>
              </w:rPr>
              <w:t>11</w:t>
            </w:r>
          </w:ins>
          <w:del w:id="83" w:author="charlie boyer" w:date="2022-11-21T14:52:00Z">
            <w:r w:rsidR="00AB3263" w:rsidDel="00CF38AB">
              <w:rPr>
                <w:noProof/>
                <w:webHidden/>
              </w:rPr>
              <w:delText>11</w:delText>
            </w:r>
          </w:del>
          <w:r w:rsidR="00E6623F">
            <w:rPr>
              <w:noProof/>
              <w:webHidden/>
            </w:rPr>
            <w:fldChar w:fldCharType="end"/>
          </w:r>
          <w:r>
            <w:rPr>
              <w:noProof/>
            </w:rPr>
            <w:fldChar w:fldCharType="end"/>
          </w:r>
        </w:p>
        <w:p w14:paraId="176CD4A3" w14:textId="35FC2A9B" w:rsidR="00E6623F" w:rsidRDefault="00000000" w:rsidP="00472E38">
          <w:pPr>
            <w:pStyle w:val="TOC1"/>
            <w:rPr>
              <w:rFonts w:asciiTheme="minorHAnsi" w:hAnsiTheme="minorHAnsi" w:cstheme="minorBidi"/>
              <w:noProof/>
              <w:kern w:val="2"/>
              <w:sz w:val="21"/>
              <w:szCs w:val="22"/>
              <w:lang w:eastAsia="zh-CN"/>
            </w:rPr>
          </w:pPr>
          <w:r>
            <w:rPr>
              <w:noProof/>
            </w:rPr>
            <w:fldChar w:fldCharType="begin"/>
          </w:r>
          <w:r>
            <w:rPr>
              <w:noProof/>
            </w:rPr>
            <w:instrText>HYPERLINK \l "_Toc119588827"</w:instrText>
          </w:r>
          <w:r>
            <w:rPr>
              <w:noProof/>
            </w:rPr>
          </w:r>
          <w:r>
            <w:rPr>
              <w:noProof/>
            </w:rPr>
            <w:fldChar w:fldCharType="separate"/>
          </w:r>
          <w:r w:rsidR="00E6623F" w:rsidRPr="005A1E36">
            <w:rPr>
              <w:rStyle w:val="Hyperlink"/>
              <w:noProof/>
            </w:rPr>
            <w:t>3. U</w:t>
          </w:r>
          <w:r w:rsidR="00E6623F">
            <w:rPr>
              <w:rStyle w:val="Hyperlink"/>
              <w:rFonts w:hint="eastAsia"/>
              <w:noProof/>
              <w:lang w:eastAsia="zh-CN"/>
            </w:rPr>
            <w:t>ML</w:t>
          </w:r>
          <w:r w:rsidR="00E6623F" w:rsidRPr="005A1E36">
            <w:rPr>
              <w:rStyle w:val="Hyperlink"/>
              <w:noProof/>
            </w:rPr>
            <w:t xml:space="preserve"> Diagrams</w:t>
          </w:r>
          <w:r w:rsidR="00E6623F">
            <w:rPr>
              <w:noProof/>
              <w:webHidden/>
            </w:rPr>
            <w:tab/>
          </w:r>
          <w:r w:rsidR="00E6623F">
            <w:rPr>
              <w:noProof/>
              <w:webHidden/>
            </w:rPr>
            <w:fldChar w:fldCharType="begin"/>
          </w:r>
          <w:r w:rsidR="00E6623F">
            <w:rPr>
              <w:noProof/>
              <w:webHidden/>
            </w:rPr>
            <w:instrText xml:space="preserve"> PAGEREF _Toc119588827 \h </w:instrText>
          </w:r>
          <w:r w:rsidR="00E6623F">
            <w:rPr>
              <w:noProof/>
              <w:webHidden/>
            </w:rPr>
          </w:r>
          <w:r w:rsidR="00E6623F">
            <w:rPr>
              <w:noProof/>
              <w:webHidden/>
            </w:rPr>
            <w:fldChar w:fldCharType="separate"/>
          </w:r>
          <w:ins w:id="84" w:author="charlie boyer" w:date="2022-11-21T14:54:00Z">
            <w:r w:rsidR="00AC2FEC">
              <w:rPr>
                <w:noProof/>
                <w:webHidden/>
              </w:rPr>
              <w:t>17</w:t>
            </w:r>
          </w:ins>
          <w:del w:id="85" w:author="charlie boyer" w:date="2022-11-21T14:52:00Z">
            <w:r w:rsidR="00AB3263" w:rsidDel="00CF38AB">
              <w:rPr>
                <w:noProof/>
                <w:webHidden/>
              </w:rPr>
              <w:delText>17</w:delText>
            </w:r>
          </w:del>
          <w:r w:rsidR="00E6623F">
            <w:rPr>
              <w:noProof/>
              <w:webHidden/>
            </w:rPr>
            <w:fldChar w:fldCharType="end"/>
          </w:r>
          <w:r>
            <w:rPr>
              <w:noProof/>
            </w:rPr>
            <w:fldChar w:fldCharType="end"/>
          </w:r>
        </w:p>
        <w:p w14:paraId="45262703" w14:textId="34A9528C"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"_Toc119588828"</w:instrText>
          </w:r>
          <w:r>
            <w:rPr>
              <w:noProof/>
            </w:rPr>
          </w:r>
          <w:r>
            <w:rPr>
              <w:noProof/>
            </w:rPr>
            <w:fldChar w:fldCharType="separate"/>
          </w:r>
          <w:r w:rsidR="00E6623F" w:rsidRPr="005A1E36">
            <w:rPr>
              <w:rStyle w:val="Hyperlink"/>
              <w:noProof/>
              <w:lang w:eastAsia="zh-CN"/>
            </w:rPr>
            <w:t>3.1 Use Case Diagram</w:t>
          </w:r>
          <w:r w:rsidR="00E6623F">
            <w:rPr>
              <w:noProof/>
              <w:webHidden/>
            </w:rPr>
            <w:tab/>
          </w:r>
          <w:r w:rsidR="00E6623F">
            <w:rPr>
              <w:noProof/>
              <w:webHidden/>
            </w:rPr>
            <w:fldChar w:fldCharType="begin"/>
          </w:r>
          <w:r w:rsidR="00E6623F">
            <w:rPr>
              <w:noProof/>
              <w:webHidden/>
            </w:rPr>
            <w:instrText xml:space="preserve"> PAGEREF _Toc119588828 \h </w:instrText>
          </w:r>
          <w:r w:rsidR="00E6623F">
            <w:rPr>
              <w:noProof/>
              <w:webHidden/>
            </w:rPr>
          </w:r>
          <w:r w:rsidR="00E6623F">
            <w:rPr>
              <w:noProof/>
              <w:webHidden/>
            </w:rPr>
            <w:fldChar w:fldCharType="separate"/>
          </w:r>
          <w:ins w:id="86" w:author="charlie boyer" w:date="2022-11-21T14:54:00Z">
            <w:r w:rsidR="00AC2FEC">
              <w:rPr>
                <w:noProof/>
                <w:webHidden/>
              </w:rPr>
              <w:t>17</w:t>
            </w:r>
          </w:ins>
          <w:del w:id="87" w:author="charlie boyer" w:date="2022-11-21T14:52:00Z">
            <w:r w:rsidR="00AB3263" w:rsidDel="00CF38AB">
              <w:rPr>
                <w:noProof/>
                <w:webHidden/>
              </w:rPr>
              <w:delText>17</w:delText>
            </w:r>
          </w:del>
          <w:r w:rsidR="00E6623F">
            <w:rPr>
              <w:noProof/>
              <w:webHidden/>
            </w:rPr>
            <w:fldChar w:fldCharType="end"/>
          </w:r>
          <w:r>
            <w:rPr>
              <w:noProof/>
            </w:rPr>
            <w:fldChar w:fldCharType="end"/>
          </w:r>
        </w:p>
        <w:p w14:paraId="63B387F6" w14:textId="055C3F95"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"_Toc119588829"</w:instrText>
          </w:r>
          <w:r>
            <w:rPr>
              <w:noProof/>
            </w:rPr>
          </w:r>
          <w:r>
            <w:rPr>
              <w:noProof/>
            </w:rPr>
            <w:fldChar w:fldCharType="separate"/>
          </w:r>
          <w:r w:rsidR="00E6623F" w:rsidRPr="005A1E36">
            <w:rPr>
              <w:rStyle w:val="Hyperlink"/>
              <w:noProof/>
            </w:rPr>
            <w:t>3.2 Sequence Diagram</w:t>
          </w:r>
          <w:r w:rsidR="00E6623F">
            <w:rPr>
              <w:noProof/>
              <w:webHidden/>
            </w:rPr>
            <w:tab/>
          </w:r>
          <w:r w:rsidR="00E6623F">
            <w:rPr>
              <w:noProof/>
              <w:webHidden/>
            </w:rPr>
            <w:fldChar w:fldCharType="begin"/>
          </w:r>
          <w:r w:rsidR="00E6623F">
            <w:rPr>
              <w:noProof/>
              <w:webHidden/>
            </w:rPr>
            <w:instrText xml:space="preserve"> PAGEREF _Toc119588829 \h </w:instrText>
          </w:r>
          <w:r w:rsidR="00E6623F">
            <w:rPr>
              <w:noProof/>
              <w:webHidden/>
            </w:rPr>
          </w:r>
          <w:r w:rsidR="00E6623F">
            <w:rPr>
              <w:noProof/>
              <w:webHidden/>
            </w:rPr>
            <w:fldChar w:fldCharType="separate"/>
          </w:r>
          <w:ins w:id="88" w:author="charlie boyer" w:date="2022-11-21T14:54:00Z">
            <w:r w:rsidR="00AC2FEC">
              <w:rPr>
                <w:noProof/>
                <w:webHidden/>
              </w:rPr>
              <w:t>19</w:t>
            </w:r>
          </w:ins>
          <w:del w:id="89" w:author="charlie boyer" w:date="2022-11-21T14:52:00Z">
            <w:r w:rsidR="00AB3263" w:rsidDel="00CF38AB">
              <w:rPr>
                <w:noProof/>
                <w:webHidden/>
              </w:rPr>
              <w:delText>19</w:delText>
            </w:r>
          </w:del>
          <w:r w:rsidR="00E6623F">
            <w:rPr>
              <w:noProof/>
              <w:webHidden/>
            </w:rPr>
            <w:fldChar w:fldCharType="end"/>
          </w:r>
          <w:r>
            <w:rPr>
              <w:noProof/>
            </w:rPr>
            <w:fldChar w:fldCharType="end"/>
          </w:r>
        </w:p>
        <w:p w14:paraId="7973DB74" w14:textId="79681E88" w:rsidR="00E6623F" w:rsidRDefault="00000000">
          <w:pPr>
            <w:pStyle w:val="TOC2"/>
            <w:tabs>
              <w:tab w:val="right" w:leader="dot" w:pos="10196"/>
            </w:tabs>
            <w:ind w:left="560"/>
            <w:rPr>
              <w:rFonts w:asciiTheme="minorHAnsi" w:hAnsiTheme="minorHAnsi" w:cstheme="minorBidi"/>
              <w:noProof/>
              <w:kern w:val="2"/>
              <w:sz w:val="21"/>
              <w:szCs w:val="22"/>
              <w:lang w:eastAsia="zh-CN"/>
            </w:rPr>
          </w:pPr>
          <w:r>
            <w:rPr>
              <w:noProof/>
            </w:rPr>
            <w:fldChar w:fldCharType="begin"/>
          </w:r>
          <w:r>
            <w:rPr>
              <w:noProof/>
            </w:rPr>
            <w:instrText>HYPERLINK \l "_Toc119588830"</w:instrText>
          </w:r>
          <w:r>
            <w:rPr>
              <w:noProof/>
            </w:rPr>
          </w:r>
          <w:r>
            <w:rPr>
              <w:noProof/>
            </w:rPr>
            <w:fldChar w:fldCharType="separate"/>
          </w:r>
          <w:r w:rsidR="00E6623F" w:rsidRPr="005A1E36">
            <w:rPr>
              <w:rStyle w:val="Hyperlink"/>
              <w:noProof/>
            </w:rPr>
            <w:t>3.3 Activity Diagram</w:t>
          </w:r>
          <w:r w:rsidR="00E6623F">
            <w:rPr>
              <w:noProof/>
              <w:webHidden/>
            </w:rPr>
            <w:tab/>
          </w:r>
          <w:r w:rsidR="00E6623F">
            <w:rPr>
              <w:noProof/>
              <w:webHidden/>
            </w:rPr>
            <w:fldChar w:fldCharType="begin"/>
          </w:r>
          <w:r w:rsidR="00E6623F">
            <w:rPr>
              <w:noProof/>
              <w:webHidden/>
            </w:rPr>
            <w:instrText xml:space="preserve"> PAGEREF _Toc119588830 \h </w:instrText>
          </w:r>
          <w:r w:rsidR="00E6623F">
            <w:rPr>
              <w:noProof/>
              <w:webHidden/>
            </w:rPr>
          </w:r>
          <w:r w:rsidR="00E6623F">
            <w:rPr>
              <w:noProof/>
              <w:webHidden/>
            </w:rPr>
            <w:fldChar w:fldCharType="separate"/>
          </w:r>
          <w:ins w:id="90" w:author="charlie boyer" w:date="2022-11-21T14:54:00Z">
            <w:r w:rsidR="00AC2FEC">
              <w:rPr>
                <w:noProof/>
                <w:webHidden/>
              </w:rPr>
              <w:t>21</w:t>
            </w:r>
          </w:ins>
          <w:del w:id="91" w:author="charlie boyer" w:date="2022-11-21T14:52:00Z">
            <w:r w:rsidR="00AB3263" w:rsidDel="00CF38AB">
              <w:rPr>
                <w:noProof/>
                <w:webHidden/>
              </w:rPr>
              <w:delText>21</w:delText>
            </w:r>
          </w:del>
          <w:r w:rsidR="00E6623F">
            <w:rPr>
              <w:noProof/>
              <w:webHidden/>
            </w:rPr>
            <w:fldChar w:fldCharType="end"/>
          </w:r>
          <w:r>
            <w:rPr>
              <w:noProof/>
            </w:rPr>
            <w:fldChar w:fldCharType="end"/>
          </w:r>
        </w:p>
        <w:p w14:paraId="6CB6F157" w14:textId="7C0ECEBF" w:rsidR="00E6623F" w:rsidRDefault="00000000" w:rsidP="00472E38">
          <w:pPr>
            <w:pStyle w:val="TOC1"/>
            <w:rPr>
              <w:rFonts w:asciiTheme="minorHAnsi" w:hAnsiTheme="minorHAnsi" w:cstheme="minorBidi"/>
              <w:noProof/>
              <w:kern w:val="2"/>
              <w:sz w:val="21"/>
              <w:szCs w:val="22"/>
              <w:lang w:eastAsia="zh-CN"/>
            </w:rPr>
          </w:pPr>
          <w:r>
            <w:rPr>
              <w:noProof/>
            </w:rPr>
            <w:fldChar w:fldCharType="begin"/>
          </w:r>
          <w:r>
            <w:rPr>
              <w:noProof/>
            </w:rPr>
            <w:instrText>HYPERLINK \l "_Toc119588831"</w:instrText>
          </w:r>
          <w:r>
            <w:rPr>
              <w:noProof/>
            </w:rPr>
          </w:r>
          <w:r>
            <w:rPr>
              <w:noProof/>
            </w:rPr>
            <w:fldChar w:fldCharType="separate"/>
          </w:r>
          <w:r w:rsidR="00E6623F" w:rsidRPr="005A1E36">
            <w:rPr>
              <w:rStyle w:val="Hyperlink"/>
              <w:noProof/>
              <w:lang w:eastAsia="zh-CN"/>
            </w:rPr>
            <w:t>Conclusion</w:t>
          </w:r>
          <w:r w:rsidR="00E6623F">
            <w:rPr>
              <w:noProof/>
              <w:webHidden/>
            </w:rPr>
            <w:tab/>
          </w:r>
          <w:r w:rsidR="00E6623F">
            <w:rPr>
              <w:noProof/>
              <w:webHidden/>
            </w:rPr>
            <w:fldChar w:fldCharType="begin"/>
          </w:r>
          <w:r w:rsidR="00E6623F">
            <w:rPr>
              <w:noProof/>
              <w:webHidden/>
            </w:rPr>
            <w:instrText xml:space="preserve"> PAGEREF _Toc119588831 \h </w:instrText>
          </w:r>
          <w:r w:rsidR="00E6623F">
            <w:rPr>
              <w:noProof/>
              <w:webHidden/>
            </w:rPr>
          </w:r>
          <w:r w:rsidR="00E6623F">
            <w:rPr>
              <w:noProof/>
              <w:webHidden/>
            </w:rPr>
            <w:fldChar w:fldCharType="separate"/>
          </w:r>
          <w:ins w:id="92" w:author="charlie boyer" w:date="2022-11-21T14:54:00Z">
            <w:r w:rsidR="00AC2FEC">
              <w:rPr>
                <w:noProof/>
                <w:webHidden/>
              </w:rPr>
              <w:t>23</w:t>
            </w:r>
          </w:ins>
          <w:del w:id="93" w:author="charlie boyer" w:date="2022-11-21T14:52:00Z">
            <w:r w:rsidR="00AB3263" w:rsidDel="00CF38AB">
              <w:rPr>
                <w:noProof/>
                <w:webHidden/>
              </w:rPr>
              <w:delText>23</w:delText>
            </w:r>
          </w:del>
          <w:r w:rsidR="00E6623F">
            <w:rPr>
              <w:noProof/>
              <w:webHidden/>
            </w:rPr>
            <w:fldChar w:fldCharType="end"/>
          </w:r>
          <w:r>
            <w:rPr>
              <w:noProof/>
            </w:rPr>
            <w:fldChar w:fldCharType="end"/>
          </w:r>
        </w:p>
        <w:p w14:paraId="41558EB7" w14:textId="2C10F05E" w:rsidR="00E6623F" w:rsidRDefault="00000000" w:rsidP="00472E38">
          <w:pPr>
            <w:pStyle w:val="TOC1"/>
            <w:rPr>
              <w:rFonts w:asciiTheme="minorHAnsi" w:hAnsiTheme="minorHAnsi" w:cstheme="minorBidi"/>
              <w:noProof/>
              <w:kern w:val="2"/>
              <w:sz w:val="21"/>
              <w:szCs w:val="22"/>
              <w:lang w:eastAsia="zh-CN"/>
            </w:rPr>
          </w:pPr>
          <w:r>
            <w:rPr>
              <w:noProof/>
            </w:rPr>
            <w:fldChar w:fldCharType="begin"/>
          </w:r>
          <w:r>
            <w:rPr>
              <w:noProof/>
            </w:rPr>
            <w:instrText>HYPERLINK \l "_Toc119588832"</w:instrText>
          </w:r>
          <w:r>
            <w:rPr>
              <w:noProof/>
            </w:rPr>
          </w:r>
          <w:r>
            <w:rPr>
              <w:noProof/>
            </w:rPr>
            <w:fldChar w:fldCharType="separate"/>
          </w:r>
          <w:r w:rsidR="00E6623F" w:rsidRPr="005A1E36">
            <w:rPr>
              <w:rStyle w:val="Hyperlink"/>
              <w:noProof/>
              <w:lang w:eastAsia="zh-CN"/>
            </w:rPr>
            <w:t>References</w:t>
          </w:r>
          <w:r w:rsidR="00E6623F">
            <w:rPr>
              <w:noProof/>
              <w:webHidden/>
            </w:rPr>
            <w:tab/>
          </w:r>
          <w:r w:rsidR="00E6623F">
            <w:rPr>
              <w:noProof/>
              <w:webHidden/>
            </w:rPr>
            <w:fldChar w:fldCharType="begin"/>
          </w:r>
          <w:r w:rsidR="00E6623F">
            <w:rPr>
              <w:noProof/>
              <w:webHidden/>
            </w:rPr>
            <w:instrText xml:space="preserve"> PAGEREF _Toc119588832 \h </w:instrText>
          </w:r>
          <w:r w:rsidR="00E6623F">
            <w:rPr>
              <w:noProof/>
              <w:webHidden/>
            </w:rPr>
          </w:r>
          <w:r w:rsidR="00E6623F">
            <w:rPr>
              <w:noProof/>
              <w:webHidden/>
            </w:rPr>
            <w:fldChar w:fldCharType="separate"/>
          </w:r>
          <w:ins w:id="94" w:author="charlie boyer" w:date="2022-11-21T14:54:00Z">
            <w:r w:rsidR="00AC2FEC">
              <w:rPr>
                <w:noProof/>
                <w:webHidden/>
              </w:rPr>
              <w:t>24</w:t>
            </w:r>
          </w:ins>
          <w:del w:id="95" w:author="charlie boyer" w:date="2022-11-21T14:52:00Z">
            <w:r w:rsidR="00AB3263" w:rsidDel="00CF38AB">
              <w:rPr>
                <w:noProof/>
                <w:webHidden/>
              </w:rPr>
              <w:delText>24</w:delText>
            </w:r>
          </w:del>
          <w:r w:rsidR="00E6623F">
            <w:rPr>
              <w:noProof/>
              <w:webHidden/>
            </w:rPr>
            <w:fldChar w:fldCharType="end"/>
          </w:r>
          <w:r>
            <w:rPr>
              <w:noProof/>
            </w:rPr>
            <w:fldChar w:fldCharType="end"/>
          </w:r>
        </w:p>
        <w:p w14:paraId="28B1B121" w14:textId="0A50E2EB" w:rsidR="00CA0831" w:rsidRPr="00E962B0" w:rsidRDefault="00685C52">
          <w:pPr>
            <w:sectPr w:rsidR="00CA0831" w:rsidRPr="00E962B0" w:rsidSect="00AB3263">
              <w:headerReference w:type="even" r:id="rId8"/>
              <w:headerReference w:type="default" r:id="rId9"/>
              <w:footerReference w:type="default" r:id="rId10"/>
              <w:pgSz w:w="11907" w:h="16840" w:code="1"/>
              <w:pgMar w:top="567" w:right="567" w:bottom="567" w:left="1134" w:header="0" w:footer="0" w:gutter="0"/>
              <w:pgNumType w:start="3"/>
              <w:cols w:space="720"/>
              <w:titlePg/>
              <w:docGrid w:linePitch="381"/>
              <w:sectPrChange w:id="100" w:author="charlie boyer" w:date="2022-11-18T14:53:00Z">
                <w:sectPr w:rsidR="00CA0831" w:rsidRPr="00E962B0" w:rsidSect="00AB3263">
                  <w:pgMar w:top="567" w:right="567" w:bottom="567" w:left="1134" w:header="0" w:footer="0" w:gutter="0"/>
                  <w:titlePg w:val="0"/>
                </w:sectPr>
              </w:sectPrChange>
            </w:sectPr>
          </w:pPr>
          <w:r w:rsidRPr="00685C52">
            <w:rPr>
              <w:b/>
              <w:bCs/>
              <w:lang w:val="zh-CN"/>
            </w:rPr>
            <w:fldChar w:fldCharType="end"/>
          </w:r>
        </w:p>
      </w:sdtContent>
    </w:sdt>
    <w:p w14:paraId="7EA0FF85" w14:textId="0A8803C9" w:rsidR="00DC03C5" w:rsidRPr="008177D8" w:rsidRDefault="00DC03C5" w:rsidP="008177D8">
      <w:pPr>
        <w:pageBreakBefore/>
        <w:spacing w:before="240" w:after="240" w:line="23" w:lineRule="atLeast"/>
        <w:jc w:val="center"/>
        <w:outlineLvl w:val="0"/>
        <w:rPr>
          <w:rFonts w:eastAsia="Times New Roman"/>
          <w:b/>
          <w:sz w:val="32"/>
          <w:szCs w:val="32"/>
        </w:rPr>
      </w:pPr>
      <w:bookmarkStart w:id="101" w:name="_Toc119588820"/>
      <w:r w:rsidRPr="008177D8">
        <w:rPr>
          <w:rFonts w:eastAsia="Times New Roman" w:hint="eastAsia"/>
          <w:b/>
          <w:sz w:val="32"/>
          <w:szCs w:val="32"/>
        </w:rPr>
        <w:lastRenderedPageBreak/>
        <w:t>I</w:t>
      </w:r>
      <w:r w:rsidRPr="008177D8">
        <w:rPr>
          <w:rFonts w:eastAsia="Times New Roman"/>
          <w:b/>
          <w:sz w:val="32"/>
          <w:szCs w:val="32"/>
        </w:rPr>
        <w:t>NTRODUCTION</w:t>
      </w:r>
      <w:bookmarkEnd w:id="101"/>
    </w:p>
    <w:p w14:paraId="2C2C0335" w14:textId="4880974F" w:rsidR="005769ED" w:rsidRDefault="005769ED" w:rsidP="004E1FC3">
      <w:pPr>
        <w:spacing w:after="0"/>
        <w:ind w:firstLine="720"/>
        <w:jc w:val="both"/>
        <w:rPr>
          <w:lang w:eastAsia="zh-CN"/>
        </w:rPr>
      </w:pPr>
      <w:r>
        <w:rPr>
          <w:lang w:eastAsia="zh-CN"/>
        </w:rPr>
        <w:t>The development of the times, the progress of technology, the alternation of old and new items is changing day by day, every family, everyone will have updated items in the idle, how to deal with these items has also become a daily concern. Some people will get to the local second-hand market to trade, some people will be far from the second-hand market or second-hand items are not easy to carry and sell it as scrap or even throw away. This is not only bad for the environment, but also a waste of social resources.</w:t>
      </w:r>
    </w:p>
    <w:p w14:paraId="400A518B" w14:textId="3B5AF9C0" w:rsidR="005769ED" w:rsidRDefault="005769ED" w:rsidP="004E1FC3">
      <w:pPr>
        <w:spacing w:after="0"/>
        <w:ind w:firstLine="720"/>
        <w:jc w:val="both"/>
        <w:rPr>
          <w:lang w:eastAsia="zh-CN"/>
        </w:rPr>
      </w:pPr>
      <w:r>
        <w:rPr>
          <w:lang w:eastAsia="zh-CN"/>
        </w:rPr>
        <w:t>With the popularity of the network, the traditional second-hand trading market also appeared in the network, due to the pervasive nature of network information, changing people's habits. Nowadays, from the traditional sale and purchase of second-hand goods to go to the second-hand market, to just open the computer or cell phone can be released throughout the country to sell second-hand goods or information for purchase, which is greatly convenient for the general public. The network also greatly promotes the development of second-hand transactions, the convenience of the network also makes more and more people are used to buying and selling second-hand items on the Internet, and no longer need to visit the traditional second-hand market. So where to post second-hand trading information in order to make the most of the convenience of the Internet? The company's main goal is to provide a platform for the release of information, and this is where the second-hand trading platform was born.</w:t>
      </w:r>
    </w:p>
    <w:p w14:paraId="7890983C" w14:textId="08398061" w:rsidR="005769ED" w:rsidRDefault="005769ED" w:rsidP="004E1FC3">
      <w:pPr>
        <w:spacing w:after="0"/>
        <w:ind w:firstLine="720"/>
        <w:jc w:val="both"/>
        <w:rPr>
          <w:lang w:eastAsia="zh-CN"/>
        </w:rPr>
      </w:pPr>
      <w:r>
        <w:rPr>
          <w:lang w:eastAsia="zh-CN"/>
        </w:rPr>
        <w:t>The birth of the second-hand trading platform makes second-hand trading no longer restricted to the second-hand marketplace. The convenience of the network allows most people to choose to publish second-hand trading information on the second-hand trading platform, without having to leave home to buy and sell second-hand items, which is very convenient for the people. It can be said that the second-hand trading network has greatly promoted the enthusiasm of the people to buy and sell second-hand goods, and also promoted the effective use of social resources.</w:t>
      </w:r>
    </w:p>
    <w:p w14:paraId="7273A8B7" w14:textId="77777777" w:rsidR="0069337D" w:rsidRDefault="0069337D" w:rsidP="004E1FC3">
      <w:pPr>
        <w:spacing w:after="0"/>
        <w:ind w:firstLine="720"/>
        <w:jc w:val="both"/>
        <w:rPr>
          <w:lang w:eastAsia="zh-CN"/>
        </w:rPr>
      </w:pPr>
      <w:r>
        <w:rPr>
          <w:lang w:eastAsia="zh-CN"/>
        </w:rPr>
        <w:t>As a used goods trading system. First of all, users can post used goods as sellers and buy goods as buyers, so user roles should have both buyer and seller roles. And the system should implement a "user communication subsystem" for communication between buyers and sellers, so that buyers and sellers can communicate in the communication system. The administrator can manage users, manage posted products, manage users' orders, etc. Users can also apply for arbitration of orders, and the administrator can arbitrate orders.</w:t>
      </w:r>
    </w:p>
    <w:p w14:paraId="5A1C69F8" w14:textId="77777777" w:rsidR="0069337D" w:rsidRDefault="0069337D" w:rsidP="004E1FC3">
      <w:pPr>
        <w:spacing w:after="0"/>
        <w:ind w:firstLine="720"/>
        <w:jc w:val="both"/>
        <w:rPr>
          <w:lang w:eastAsia="zh-CN"/>
        </w:rPr>
      </w:pPr>
      <w:r>
        <w:rPr>
          <w:lang w:eastAsia="zh-CN"/>
        </w:rPr>
        <w:t>The purpose of this interdisciplinary paper is to show that an existing modeling language, Integrated Definition of Functional Modeling (IDEF0), is suitable for strategy modeling and automation of strategic plan development and implementation.</w:t>
      </w:r>
    </w:p>
    <w:p w14:paraId="0F1A2D48" w14:textId="6266EE31" w:rsidR="0069337D" w:rsidRDefault="0069337D" w:rsidP="004E1FC3">
      <w:pPr>
        <w:spacing w:after="0"/>
        <w:ind w:firstLine="720"/>
        <w:jc w:val="both"/>
        <w:rPr>
          <w:lang w:eastAsia="zh-CN"/>
        </w:rPr>
      </w:pPr>
      <w:r>
        <w:rPr>
          <w:lang w:eastAsia="zh-CN"/>
        </w:rPr>
        <w:t>Data Flow Diagram (DFD) provide a straightforward and effective way for organizations to understand, refine, and implement new processes or systems. They are visual representations of your processes or systems, so they make it easy to understand and prune.</w:t>
      </w:r>
    </w:p>
    <w:p w14:paraId="7A47E2FE" w14:textId="77777777" w:rsidR="0069337D" w:rsidRDefault="0069337D" w:rsidP="004E1FC3">
      <w:pPr>
        <w:spacing w:after="0"/>
        <w:ind w:firstLine="720"/>
        <w:jc w:val="both"/>
        <w:rPr>
          <w:lang w:eastAsia="zh-CN"/>
        </w:rPr>
      </w:pPr>
      <w:r>
        <w:rPr>
          <w:lang w:eastAsia="zh-CN"/>
        </w:rPr>
        <w:lastRenderedPageBreak/>
        <w:t>A database model shows the logical structure of a database, including the relationships and constraints that determine how data is stored and accessed. The design of a single database model is based on the rules and concepts of whichever broader data model the designer has adopted. Most data models can be represented by an accompanying database diagram.</w:t>
      </w:r>
    </w:p>
    <w:p w14:paraId="32DC2130" w14:textId="77777777" w:rsidR="0069337D" w:rsidRDefault="0069337D" w:rsidP="004E1FC3">
      <w:pPr>
        <w:spacing w:after="0"/>
        <w:ind w:firstLine="720"/>
        <w:jc w:val="both"/>
        <w:rPr>
          <w:lang w:eastAsia="zh-CN"/>
        </w:rPr>
      </w:pPr>
      <w:r>
        <w:rPr>
          <w:lang w:eastAsia="zh-CN"/>
        </w:rPr>
        <w:t>The purpose of use case diagrams in UML is to show the different ways in which users may interact with the system.</w:t>
      </w:r>
    </w:p>
    <w:p w14:paraId="41F1EC1B" w14:textId="77777777" w:rsidR="0069337D" w:rsidRDefault="0069337D" w:rsidP="004E1FC3">
      <w:pPr>
        <w:spacing w:after="0"/>
        <w:ind w:firstLine="720"/>
        <w:jc w:val="both"/>
        <w:rPr>
          <w:lang w:eastAsia="zh-CN"/>
        </w:rPr>
      </w:pPr>
      <w:r>
        <w:rPr>
          <w:lang w:eastAsia="zh-CN"/>
        </w:rPr>
        <w:t>Sequence diagrams are a dynamic modeling scheme in UML because they focus specifically on lifelines, or concurrent processes and objects, and the messages that are exchanged between them to perform a function before the end of the lifeline.</w:t>
      </w:r>
    </w:p>
    <w:p w14:paraId="01CB4FA7" w14:textId="77777777" w:rsidR="00FB3504" w:rsidRDefault="0069337D" w:rsidP="00376F8B">
      <w:pPr>
        <w:spacing w:after="0"/>
        <w:ind w:firstLine="720"/>
        <w:jc w:val="both"/>
        <w:rPr>
          <w:lang w:eastAsia="zh-CN"/>
        </w:rPr>
      </w:pPr>
      <w:r>
        <w:rPr>
          <w:lang w:eastAsia="zh-CN"/>
        </w:rPr>
        <w:t>An activity diagram is essentially a flowchart that shows the activities performed by the system.</w:t>
      </w:r>
    </w:p>
    <w:p w14:paraId="06849D08" w14:textId="77777777" w:rsidR="00FB3504" w:rsidRDefault="00FB3504">
      <w:pPr>
        <w:rPr>
          <w:lang w:eastAsia="zh-CN"/>
        </w:rPr>
      </w:pPr>
      <w:r>
        <w:rPr>
          <w:lang w:eastAsia="zh-CN"/>
        </w:rPr>
        <w:br w:type="page"/>
      </w:r>
    </w:p>
    <w:p w14:paraId="629BB831" w14:textId="498526EE" w:rsidR="00FB3504" w:rsidRPr="00FB3504" w:rsidRDefault="00FB3504" w:rsidP="003B248D">
      <w:pPr>
        <w:pStyle w:val="Heading1"/>
        <w:numPr>
          <w:ilvl w:val="0"/>
          <w:numId w:val="9"/>
        </w:numPr>
        <w:spacing w:before="0" w:after="0" w:line="240" w:lineRule="auto"/>
        <w:jc w:val="center"/>
        <w:rPr>
          <w:sz w:val="32"/>
          <w:szCs w:val="32"/>
          <w:lang w:eastAsia="zh-CN"/>
        </w:rPr>
      </w:pPr>
      <w:bookmarkStart w:id="102" w:name="_Toc119588821"/>
      <w:r>
        <w:rPr>
          <w:sz w:val="32"/>
          <w:szCs w:val="32"/>
          <w:lang w:eastAsia="zh-CN"/>
        </w:rPr>
        <w:lastRenderedPageBreak/>
        <w:t>STRUCTURE DIAGRAM</w:t>
      </w:r>
      <w:bookmarkEnd w:id="102"/>
    </w:p>
    <w:p w14:paraId="510CA6EB" w14:textId="77777777" w:rsidR="00FB3504" w:rsidRPr="00376F8B" w:rsidRDefault="00FB3504" w:rsidP="00FB3504">
      <w:pPr>
        <w:rPr>
          <w:lang w:eastAsia="zh-CN"/>
        </w:rPr>
      </w:pPr>
    </w:p>
    <w:p w14:paraId="6D6C5FBB" w14:textId="0ABCB93F" w:rsidR="00FB3504" w:rsidRPr="00C943DE" w:rsidRDefault="00FB3504" w:rsidP="003B248D">
      <w:pPr>
        <w:pStyle w:val="Heading2"/>
        <w:spacing w:before="0" w:after="0" w:line="240" w:lineRule="auto"/>
        <w:jc w:val="center"/>
        <w:rPr>
          <w:rFonts w:ascii="Times New Roman" w:hAnsi="Times New Roman" w:cs="Times New Roman"/>
          <w:sz w:val="28"/>
          <w:szCs w:val="28"/>
          <w:lang w:eastAsia="zh-CN"/>
        </w:rPr>
      </w:pPr>
      <w:bookmarkStart w:id="103" w:name="_Toc119588822"/>
      <w:r w:rsidRPr="00C943DE">
        <w:rPr>
          <w:rFonts w:ascii="Times New Roman" w:hAnsi="Times New Roman" w:cs="Times New Roman"/>
          <w:sz w:val="28"/>
          <w:szCs w:val="28"/>
          <w:lang w:eastAsia="zh-CN"/>
        </w:rPr>
        <w:t xml:space="preserve">1.1 </w:t>
      </w:r>
      <w:r w:rsidR="0059138C">
        <w:rPr>
          <w:rFonts w:ascii="Times New Roman" w:hAnsi="Times New Roman" w:cs="Times New Roman"/>
          <w:sz w:val="28"/>
          <w:szCs w:val="28"/>
          <w:lang w:eastAsia="zh-CN"/>
        </w:rPr>
        <w:t>Organizational Structure</w:t>
      </w:r>
      <w:r w:rsidRPr="00C943DE">
        <w:rPr>
          <w:rFonts w:ascii="Times New Roman" w:hAnsi="Times New Roman" w:cs="Times New Roman"/>
          <w:sz w:val="28"/>
          <w:szCs w:val="28"/>
          <w:lang w:eastAsia="zh-CN"/>
        </w:rPr>
        <w:t xml:space="preserve"> Diagram</w:t>
      </w:r>
      <w:bookmarkEnd w:id="103"/>
    </w:p>
    <w:p w14:paraId="71A18B62" w14:textId="77777777" w:rsidR="00FB3504" w:rsidRPr="00B76948" w:rsidRDefault="00FB3504" w:rsidP="00FB3504">
      <w:pPr>
        <w:spacing w:after="0"/>
        <w:jc w:val="center"/>
        <w:rPr>
          <w:b/>
          <w:bCs/>
          <w:lang w:eastAsia="zh-CN"/>
        </w:rPr>
      </w:pPr>
    </w:p>
    <w:p w14:paraId="19AE5070" w14:textId="2B158D37" w:rsidR="00FB3504" w:rsidRPr="00B76948" w:rsidRDefault="0059138C" w:rsidP="00FB3504">
      <w:pPr>
        <w:spacing w:after="0"/>
        <w:ind w:firstLineChars="200" w:firstLine="560"/>
        <w:jc w:val="both"/>
        <w:rPr>
          <w:lang w:eastAsia="zh-CN"/>
        </w:rPr>
      </w:pPr>
      <w:bookmarkStart w:id="104" w:name="_Hlk101790096"/>
      <w:r>
        <w:rPr>
          <w:kern w:val="28"/>
        </w:rPr>
        <w:t>The o</w:t>
      </w:r>
      <w:r w:rsidRPr="00D71FDD">
        <w:rPr>
          <w:kern w:val="28"/>
        </w:rPr>
        <w:t xml:space="preserve">rganizational </w:t>
      </w:r>
      <w:r>
        <w:rPr>
          <w:kern w:val="28"/>
        </w:rPr>
        <w:t>s</w:t>
      </w:r>
      <w:r w:rsidRPr="00D71FDD">
        <w:rPr>
          <w:kern w:val="28"/>
        </w:rPr>
        <w:t xml:space="preserve">tructure </w:t>
      </w:r>
      <w:bookmarkEnd w:id="104"/>
      <w:r w:rsidR="003B248D">
        <w:rPr>
          <w:kern w:val="28"/>
        </w:rPr>
        <w:t>for the second-hand goods trading system is shown as a diagram below.</w:t>
      </w:r>
    </w:p>
    <w:p w14:paraId="4F509D2C" w14:textId="4B604460" w:rsidR="00FB3504" w:rsidRDefault="00D3437F" w:rsidP="00FB3504">
      <w:pPr>
        <w:keepNext/>
        <w:jc w:val="center"/>
      </w:pPr>
      <w:r w:rsidRPr="00D3437F">
        <w:rPr>
          <w:noProof/>
        </w:rPr>
        <w:drawing>
          <wp:inline distT="0" distB="0" distL="0" distR="0" wp14:anchorId="472BF788" wp14:editId="5E9A03AD">
            <wp:extent cx="6300470" cy="251333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2513330"/>
                    </a:xfrm>
                    <a:prstGeom prst="rect">
                      <a:avLst/>
                    </a:prstGeom>
                  </pic:spPr>
                </pic:pic>
              </a:graphicData>
            </a:graphic>
          </wp:inline>
        </w:drawing>
      </w:r>
    </w:p>
    <w:p w14:paraId="63B6B93C" w14:textId="334D5F85" w:rsidR="00FA79F0" w:rsidRPr="00FA79F0" w:rsidRDefault="00FB3504" w:rsidP="00FA79F0">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Pr="00B366E2">
        <w:rPr>
          <w:rFonts w:ascii="Times New Roman" w:hAnsi="Times New Roman" w:cs="Times New Roman"/>
          <w:sz w:val="28"/>
          <w:szCs w:val="28"/>
        </w:rPr>
        <w:fldChar w:fldCharType="begin"/>
      </w:r>
      <w:r w:rsidRPr="00B366E2">
        <w:rPr>
          <w:rFonts w:ascii="Times New Roman" w:hAnsi="Times New Roman" w:cs="Times New Roman"/>
          <w:sz w:val="28"/>
          <w:szCs w:val="28"/>
        </w:rPr>
        <w:instrText xml:space="preserve"> SEQ Figure \* ARABIC </w:instrText>
      </w:r>
      <w:r w:rsidRPr="00B366E2">
        <w:rPr>
          <w:rFonts w:ascii="Times New Roman" w:hAnsi="Times New Roman" w:cs="Times New Roman"/>
          <w:sz w:val="28"/>
          <w:szCs w:val="28"/>
        </w:rPr>
        <w:fldChar w:fldCharType="separate"/>
      </w:r>
      <w:r w:rsidR="00AC2FEC">
        <w:rPr>
          <w:rFonts w:ascii="Times New Roman" w:hAnsi="Times New Roman" w:cs="Times New Roman"/>
          <w:noProof/>
          <w:sz w:val="28"/>
          <w:szCs w:val="28"/>
        </w:rPr>
        <w:t>1</w:t>
      </w:r>
      <w:r w:rsidRPr="00B366E2">
        <w:rPr>
          <w:rFonts w:ascii="Times New Roman" w:hAnsi="Times New Roman" w:cs="Times New Roman"/>
          <w:sz w:val="28"/>
          <w:szCs w:val="28"/>
        </w:rPr>
        <w:fldChar w:fldCharType="end"/>
      </w:r>
      <w:r w:rsidRPr="00B366E2">
        <w:rPr>
          <w:rFonts w:ascii="Times New Roman" w:hAnsi="Times New Roman" w:cs="Times New Roman"/>
          <w:sz w:val="28"/>
          <w:szCs w:val="28"/>
        </w:rPr>
        <w:t xml:space="preserve">.1 - </w:t>
      </w:r>
      <w:r w:rsidR="0059138C" w:rsidRPr="0059138C">
        <w:rPr>
          <w:rFonts w:ascii="Times New Roman" w:hAnsi="Times New Roman" w:cs="Times New Roman"/>
          <w:sz w:val="28"/>
          <w:szCs w:val="28"/>
        </w:rPr>
        <w:t xml:space="preserve">Organizational Structure </w:t>
      </w:r>
      <w:r w:rsidR="0059138C">
        <w:rPr>
          <w:rFonts w:ascii="Times New Roman" w:hAnsi="Times New Roman" w:cs="Times New Roman"/>
          <w:sz w:val="28"/>
          <w:szCs w:val="28"/>
        </w:rPr>
        <w:t>diagram</w:t>
      </w:r>
    </w:p>
    <w:p w14:paraId="5E2D0B88" w14:textId="77777777" w:rsidR="00FA79F0" w:rsidRPr="00B76948" w:rsidRDefault="00FA79F0" w:rsidP="00FA79F0">
      <w:pPr>
        <w:spacing w:after="0"/>
        <w:ind w:firstLineChars="200" w:firstLine="560"/>
        <w:jc w:val="both"/>
      </w:pPr>
    </w:p>
    <w:p w14:paraId="76DC0533" w14:textId="456C3F31" w:rsidR="0059138C" w:rsidRDefault="00D3437F" w:rsidP="00D3437F">
      <w:pPr>
        <w:ind w:firstLine="720"/>
        <w:jc w:val="both"/>
      </w:pPr>
      <w:r w:rsidRPr="00D3437F">
        <w:t>This figure shows that the used goods trading system is divided into two subsystems, the first is the administrator system, the administrator in the management platform to manage products, orders, and users, and in the arbitration platform to arbitrate disputes. Users can trade products in the shopping platform, cancel orders placed in the order platform, and apply for after-sales service in the after-sales platform.</w:t>
      </w:r>
    </w:p>
    <w:p w14:paraId="7D776F70" w14:textId="69FB1EE2" w:rsidR="0059138C" w:rsidRDefault="0059138C" w:rsidP="0059138C"/>
    <w:p w14:paraId="61DCC666" w14:textId="6DB43262" w:rsidR="0059138C" w:rsidRDefault="0059138C" w:rsidP="0059138C"/>
    <w:p w14:paraId="34FDD90E" w14:textId="097CC6E1" w:rsidR="0059138C" w:rsidRDefault="0059138C" w:rsidP="0059138C"/>
    <w:p w14:paraId="12E66295" w14:textId="47E1EE9C" w:rsidR="0059138C" w:rsidRDefault="0059138C" w:rsidP="0059138C"/>
    <w:p w14:paraId="418BB335" w14:textId="2766DE9C" w:rsidR="0059138C" w:rsidRDefault="0059138C" w:rsidP="0059138C"/>
    <w:p w14:paraId="3076BECB" w14:textId="56824D75" w:rsidR="0059138C" w:rsidRDefault="0059138C" w:rsidP="0059138C"/>
    <w:p w14:paraId="5FE267EE" w14:textId="0BB9FAEB" w:rsidR="0059138C" w:rsidRDefault="0059138C" w:rsidP="0059138C"/>
    <w:p w14:paraId="78DBBA99" w14:textId="20926663" w:rsidR="0059138C" w:rsidRDefault="0059138C" w:rsidP="0059138C"/>
    <w:p w14:paraId="2B6E9F89" w14:textId="4DEB0DC1" w:rsidR="0059138C" w:rsidRDefault="0059138C" w:rsidP="0059138C"/>
    <w:p w14:paraId="4D7B8DCA" w14:textId="17FB4EB5" w:rsidR="0059138C" w:rsidRDefault="0059138C" w:rsidP="0059138C"/>
    <w:p w14:paraId="1F0744CE" w14:textId="74E75E83" w:rsidR="0059138C" w:rsidRDefault="0059138C" w:rsidP="0059138C"/>
    <w:p w14:paraId="0CB41DA6" w14:textId="25D88611" w:rsidR="00FE0767" w:rsidRDefault="00D1208E" w:rsidP="00376F8B">
      <w:pPr>
        <w:pStyle w:val="Heading1"/>
        <w:numPr>
          <w:ilvl w:val="0"/>
          <w:numId w:val="9"/>
        </w:numPr>
        <w:spacing w:before="0" w:after="0" w:line="240" w:lineRule="auto"/>
        <w:jc w:val="center"/>
        <w:rPr>
          <w:sz w:val="32"/>
          <w:szCs w:val="32"/>
          <w:lang w:eastAsia="zh-CN"/>
        </w:rPr>
      </w:pPr>
      <w:bookmarkStart w:id="105" w:name="_Toc119588823"/>
      <w:r w:rsidRPr="00C943DE">
        <w:rPr>
          <w:sz w:val="32"/>
          <w:szCs w:val="32"/>
          <w:lang w:eastAsia="zh-CN"/>
        </w:rPr>
        <w:lastRenderedPageBreak/>
        <w:t>FUNCTIONAL DIAGRAMS</w:t>
      </w:r>
      <w:bookmarkEnd w:id="105"/>
    </w:p>
    <w:p w14:paraId="58789AD3" w14:textId="77777777" w:rsidR="00376F8B" w:rsidRPr="00376F8B" w:rsidRDefault="00376F8B" w:rsidP="00376F8B">
      <w:pPr>
        <w:rPr>
          <w:lang w:eastAsia="zh-CN"/>
        </w:rPr>
      </w:pPr>
    </w:p>
    <w:p w14:paraId="52C6D431" w14:textId="26669776" w:rsidR="00D1208E" w:rsidRPr="00C943DE" w:rsidRDefault="0059138C" w:rsidP="00C943DE">
      <w:pPr>
        <w:pStyle w:val="Heading2"/>
        <w:spacing w:before="0" w:after="0" w:line="240" w:lineRule="auto"/>
        <w:jc w:val="center"/>
        <w:rPr>
          <w:rFonts w:ascii="Times New Roman" w:hAnsi="Times New Roman" w:cs="Times New Roman"/>
          <w:sz w:val="28"/>
          <w:szCs w:val="28"/>
          <w:lang w:eastAsia="zh-CN"/>
        </w:rPr>
      </w:pPr>
      <w:bookmarkStart w:id="106" w:name="_Toc119588824"/>
      <w:r>
        <w:rPr>
          <w:rFonts w:ascii="Times New Roman" w:hAnsi="Times New Roman" w:cs="Times New Roman"/>
          <w:sz w:val="28"/>
          <w:szCs w:val="28"/>
          <w:lang w:eastAsia="zh-CN"/>
        </w:rPr>
        <w:t>2</w:t>
      </w:r>
      <w:r w:rsidR="00D1208E" w:rsidRPr="00C943DE">
        <w:rPr>
          <w:rFonts w:ascii="Times New Roman" w:hAnsi="Times New Roman" w:cs="Times New Roman"/>
          <w:sz w:val="28"/>
          <w:szCs w:val="28"/>
          <w:lang w:eastAsia="zh-CN"/>
        </w:rPr>
        <w:t>.1 IDEF0 Diagram</w:t>
      </w:r>
      <w:bookmarkEnd w:id="106"/>
    </w:p>
    <w:p w14:paraId="4B763862" w14:textId="77777777" w:rsidR="0066062A" w:rsidRPr="00B76948" w:rsidRDefault="0066062A" w:rsidP="00EF4AEA">
      <w:pPr>
        <w:spacing w:after="0"/>
        <w:jc w:val="center"/>
        <w:rPr>
          <w:b/>
          <w:bCs/>
          <w:lang w:eastAsia="zh-CN"/>
        </w:rPr>
      </w:pPr>
    </w:p>
    <w:p w14:paraId="42B0512A" w14:textId="1E0FC321" w:rsidR="00FB2090" w:rsidRPr="00B76948" w:rsidRDefault="00FB2090" w:rsidP="00EF4AEA">
      <w:pPr>
        <w:spacing w:after="0"/>
        <w:ind w:firstLineChars="200" w:firstLine="560"/>
        <w:jc w:val="both"/>
        <w:rPr>
          <w:lang w:eastAsia="zh-CN"/>
        </w:rPr>
      </w:pPr>
      <w:r w:rsidRPr="00B76948">
        <w:rPr>
          <w:lang w:eastAsia="zh-CN"/>
        </w:rPr>
        <w:t xml:space="preserve">Business process modeling, or IDEF0, models entire systems as a set of interrelated activities or functions so it can analyze the functions of a system independently of the objects performing those functions. IDEF0 utilizes only two graphical symbols: boxes and arrows. </w:t>
      </w:r>
    </w:p>
    <w:p w14:paraId="74B20DD7" w14:textId="3D00B5FE" w:rsidR="00FB2090" w:rsidRPr="00B76948" w:rsidRDefault="00FB2090" w:rsidP="00EF4AEA">
      <w:pPr>
        <w:spacing w:after="0"/>
        <w:ind w:firstLineChars="200" w:firstLine="560"/>
        <w:jc w:val="both"/>
        <w:rPr>
          <w:lang w:eastAsia="zh-CN"/>
        </w:rPr>
      </w:pPr>
      <w:r w:rsidRPr="00B76948">
        <w:rPr>
          <w:lang w:eastAsia="zh-CN"/>
        </w:rPr>
        <w:t xml:space="preserve">IDEF0 uses activities and arrows to graphically describe and document business processes. To do this, it captures information about the business or process and displays the information and resources that are included in each step. IDEF0 activity modeling is best utilized as an analysis and logical design technique. As such, it is generally performed early in a project, and to provide analysis for the Process Flow Modeling (IDEF3) method for data collection and AS-IS process </w:t>
      </w:r>
      <w:r w:rsidR="00E27DA8" w:rsidRPr="00B76948">
        <w:rPr>
          <w:lang w:eastAsia="zh-CN"/>
        </w:rPr>
        <w:t>modeling</w:t>
      </w:r>
      <w:r w:rsidR="00E27DA8" w:rsidRPr="00E27DA8">
        <w:rPr>
          <w:vertAlign w:val="superscript"/>
          <w:lang w:eastAsia="zh-CN"/>
        </w:rPr>
        <w:t xml:space="preserve"> [1]</w:t>
      </w:r>
      <w:r w:rsidRPr="00B76948">
        <w:rPr>
          <w:lang w:eastAsia="zh-CN"/>
        </w:rPr>
        <w:t>.</w:t>
      </w:r>
    </w:p>
    <w:p w14:paraId="04887A70" w14:textId="14E9EF48" w:rsidR="00DD02BB" w:rsidRPr="00B76948" w:rsidRDefault="00DD02BB" w:rsidP="00EF4AEA">
      <w:pPr>
        <w:spacing w:after="0"/>
        <w:ind w:firstLineChars="200" w:firstLine="560"/>
        <w:jc w:val="both"/>
        <w:rPr>
          <w:lang w:eastAsia="zh-CN"/>
        </w:rPr>
      </w:pPr>
      <w:r w:rsidRPr="00B76948">
        <w:rPr>
          <w:lang w:eastAsia="zh-CN"/>
        </w:rPr>
        <w:t xml:space="preserve">IDEF0 models a system as a set of activities (functions) using only two graphic symbols: boxes and arrows. </w:t>
      </w:r>
    </w:p>
    <w:p w14:paraId="65FE5973" w14:textId="77777777" w:rsidR="002B4F6F" w:rsidRPr="00B76948" w:rsidRDefault="002B4F6F" w:rsidP="00EF4AEA">
      <w:pPr>
        <w:spacing w:after="0"/>
        <w:ind w:firstLineChars="200" w:firstLine="560"/>
        <w:jc w:val="both"/>
        <w:rPr>
          <w:lang w:eastAsia="zh-CN"/>
        </w:rPr>
      </w:pPr>
    </w:p>
    <w:p w14:paraId="29666A86" w14:textId="4F1C0CD6" w:rsidR="00B366E2" w:rsidRDefault="00E432B3" w:rsidP="00B366E2">
      <w:pPr>
        <w:keepNext/>
        <w:jc w:val="center"/>
      </w:pPr>
      <w:r>
        <w:rPr>
          <w:noProof/>
        </w:rPr>
        <w:drawing>
          <wp:inline distT="0" distB="0" distL="0" distR="0" wp14:anchorId="02255F0A" wp14:editId="3E407BAE">
            <wp:extent cx="6300470" cy="477202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4772025"/>
                    </a:xfrm>
                    <a:prstGeom prst="rect">
                      <a:avLst/>
                    </a:prstGeom>
                  </pic:spPr>
                </pic:pic>
              </a:graphicData>
            </a:graphic>
          </wp:inline>
        </w:drawing>
      </w:r>
    </w:p>
    <w:p w14:paraId="1062A423" w14:textId="07A568E4" w:rsidR="009F0880" w:rsidRPr="00B366E2" w:rsidRDefault="00B366E2" w:rsidP="00157366">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 xml:space="preserve">.1 - IDEF0 </w:t>
      </w:r>
      <w:r w:rsidR="002056A3">
        <w:rPr>
          <w:rFonts w:ascii="Times New Roman" w:hAnsi="Times New Roman" w:cs="Times New Roman"/>
          <w:sz w:val="28"/>
          <w:szCs w:val="28"/>
        </w:rPr>
        <w:t>D</w:t>
      </w:r>
      <w:r w:rsidRPr="00B366E2">
        <w:rPr>
          <w:rFonts w:ascii="Times New Roman" w:hAnsi="Times New Roman" w:cs="Times New Roman"/>
          <w:sz w:val="28"/>
          <w:szCs w:val="28"/>
        </w:rPr>
        <w:t>iagram</w:t>
      </w:r>
    </w:p>
    <w:p w14:paraId="42EC5835" w14:textId="5E4B05AB" w:rsidR="00613764" w:rsidRDefault="00E432B3" w:rsidP="00F8015E">
      <w:pPr>
        <w:jc w:val="center"/>
      </w:pPr>
      <w:r>
        <w:rPr>
          <w:noProof/>
        </w:rPr>
        <w:lastRenderedPageBreak/>
        <w:drawing>
          <wp:inline distT="0" distB="0" distL="0" distR="0" wp14:anchorId="7F255C0A" wp14:editId="17565C44">
            <wp:extent cx="6300470" cy="481901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4819015"/>
                    </a:xfrm>
                    <a:prstGeom prst="rect">
                      <a:avLst/>
                    </a:prstGeom>
                  </pic:spPr>
                </pic:pic>
              </a:graphicData>
            </a:graphic>
          </wp:inline>
        </w:drawing>
      </w:r>
    </w:p>
    <w:p w14:paraId="233B9073" w14:textId="2671F33E" w:rsidR="002056A3" w:rsidRPr="002056A3" w:rsidRDefault="002056A3" w:rsidP="00157366">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w:t>
      </w:r>
      <w:r>
        <w:rPr>
          <w:rFonts w:ascii="Times New Roman" w:hAnsi="Times New Roman" w:cs="Times New Roman"/>
          <w:sz w:val="28"/>
          <w:szCs w:val="28"/>
        </w:rPr>
        <w:t>2</w:t>
      </w:r>
      <w:r w:rsidRPr="00B366E2">
        <w:rPr>
          <w:rFonts w:ascii="Times New Roman" w:hAnsi="Times New Roman" w:cs="Times New Roman"/>
          <w:sz w:val="28"/>
          <w:szCs w:val="28"/>
        </w:rPr>
        <w:t xml:space="preserve"> - IDEF0 </w:t>
      </w:r>
      <w:r>
        <w:rPr>
          <w:rFonts w:ascii="Times New Roman" w:hAnsi="Times New Roman" w:cs="Times New Roman"/>
          <w:sz w:val="28"/>
          <w:szCs w:val="28"/>
        </w:rPr>
        <w:t>Decomposition D</w:t>
      </w:r>
      <w:r w:rsidRPr="00B366E2">
        <w:rPr>
          <w:rFonts w:ascii="Times New Roman" w:hAnsi="Times New Roman" w:cs="Times New Roman"/>
          <w:sz w:val="28"/>
          <w:szCs w:val="28"/>
        </w:rPr>
        <w:t>iagram</w:t>
      </w:r>
    </w:p>
    <w:p w14:paraId="6E856B1F" w14:textId="77777777" w:rsidR="002B4F6F" w:rsidRPr="00B76948" w:rsidRDefault="002B4F6F" w:rsidP="002B4F6F">
      <w:pPr>
        <w:spacing w:after="0"/>
        <w:ind w:firstLineChars="200" w:firstLine="560"/>
        <w:jc w:val="both"/>
      </w:pPr>
    </w:p>
    <w:p w14:paraId="61A38767" w14:textId="77777777" w:rsidR="004A4052" w:rsidRPr="00B76948" w:rsidRDefault="004A4052" w:rsidP="004A4052">
      <w:pPr>
        <w:spacing w:after="0"/>
        <w:ind w:firstLineChars="200" w:firstLine="560"/>
        <w:jc w:val="both"/>
        <w:rPr>
          <w:lang w:eastAsia="zh-CN"/>
        </w:rPr>
      </w:pPr>
      <w:r w:rsidRPr="00B76948">
        <w:rPr>
          <w:rFonts w:hint="eastAsia"/>
          <w:lang w:eastAsia="zh-CN"/>
        </w:rPr>
        <w:t xml:space="preserve">Activities are represented by boxes containing a single, active verb plus a </w:t>
      </w:r>
      <w:r w:rsidRPr="00B76948">
        <w:rPr>
          <w:lang w:eastAsia="zh-CN"/>
        </w:rPr>
        <w:t xml:space="preserve">common noun that clarifies the objective of the activity from the viewpoint of the model (for example, Obtain Driver's License). You can use an adjective to further qualify the noun. </w:t>
      </w:r>
    </w:p>
    <w:p w14:paraId="1E53FB13" w14:textId="3E6AAB3C" w:rsidR="00370B9D" w:rsidRPr="00B76948" w:rsidRDefault="00EC179B" w:rsidP="00EC179B">
      <w:pPr>
        <w:spacing w:after="0"/>
        <w:ind w:firstLineChars="200" w:firstLine="560"/>
        <w:jc w:val="both"/>
        <w:rPr>
          <w:lang w:eastAsia="zh-CN"/>
        </w:rPr>
      </w:pPr>
      <w:r w:rsidRPr="00B76948">
        <w:rPr>
          <w:rFonts w:hint="eastAsia"/>
          <w:lang w:eastAsia="zh-CN"/>
        </w:rPr>
        <w:t xml:space="preserve">Arrows represent four types of information that are connected to an </w:t>
      </w:r>
      <w:r w:rsidRPr="00B76948">
        <w:rPr>
          <w:lang w:eastAsia="zh-CN"/>
        </w:rPr>
        <w:t xml:space="preserve">activity, and that are captured in IDEF0 models: Input arrow shows what an activity consumes or transforms. Output arrow shows what an activity produces or creates. Control arrow represents objects that govern the manner in which inputs are transformed but are not themselves transformed by the activity. Mechanism arrow represents objects that </w:t>
      </w:r>
      <w:r w:rsidR="008D0B96" w:rsidRPr="00B76948">
        <w:rPr>
          <w:lang w:eastAsia="zh-CN"/>
        </w:rPr>
        <w:t>perform</w:t>
      </w:r>
      <w:r w:rsidRPr="00B76948">
        <w:rPr>
          <w:lang w:eastAsia="zh-CN"/>
        </w:rPr>
        <w:t xml:space="preserve"> the transformation of inputs to outputs but are not themselves transformed by the activity.</w:t>
      </w:r>
    </w:p>
    <w:p w14:paraId="67B9BD26" w14:textId="77777777" w:rsidR="00961016" w:rsidRDefault="00961016" w:rsidP="00961016">
      <w:pPr>
        <w:spacing w:after="0"/>
        <w:ind w:firstLine="560"/>
        <w:jc w:val="both"/>
        <w:rPr>
          <w:lang w:eastAsia="zh-CN"/>
        </w:rPr>
      </w:pPr>
      <w:r>
        <w:rPr>
          <w:lang w:eastAsia="zh-CN"/>
        </w:rPr>
        <w:t>In this used item trading system, there is an input named "product". Users and administrators are used on the mechanism arrows. Goods reconciliation and dispute arbitration are on the control arrow space. The output is just shipping and delivery.</w:t>
      </w:r>
    </w:p>
    <w:p w14:paraId="51DA7133" w14:textId="47667E27" w:rsidR="004A4052" w:rsidRDefault="00961016" w:rsidP="00961016">
      <w:pPr>
        <w:spacing w:after="0"/>
        <w:ind w:firstLine="560"/>
        <w:jc w:val="both"/>
        <w:rPr>
          <w:lang w:eastAsia="zh-CN"/>
        </w:rPr>
      </w:pPr>
      <w:r>
        <w:rPr>
          <w:lang w:eastAsia="zh-CN"/>
        </w:rPr>
        <w:t xml:space="preserve">The input of the goods is the shopping platform and then goes to the order platform. The order platform is under the control of the goods verification, then the after-sales platform, which is under the control of the arbitration of disputes, followed by the delivery platform, which directly outputs the shipment and receipt of goods. The user mechanism will be used in the shopping platform, the order platform, the after-sales platform, and the </w:t>
      </w:r>
      <w:r>
        <w:rPr>
          <w:lang w:eastAsia="zh-CN"/>
        </w:rPr>
        <w:lastRenderedPageBreak/>
        <w:t>shipping and receiving platform. The administrator mechanism will be used in the order platform and the after-sales platform</w:t>
      </w:r>
      <w:r w:rsidR="007158A4">
        <w:rPr>
          <w:lang w:eastAsia="zh-CN"/>
        </w:rPr>
        <w:t>.</w:t>
      </w:r>
    </w:p>
    <w:p w14:paraId="56B83D72" w14:textId="77777777" w:rsidR="00E973B4" w:rsidRPr="00B76948" w:rsidRDefault="00E973B4" w:rsidP="007158A4">
      <w:pPr>
        <w:spacing w:after="0"/>
        <w:ind w:firstLine="560"/>
        <w:rPr>
          <w:b/>
          <w:bCs/>
          <w:lang w:eastAsia="zh-CN"/>
        </w:rPr>
      </w:pPr>
    </w:p>
    <w:p w14:paraId="0BEC7E5B" w14:textId="567F75ED" w:rsidR="006A5A64" w:rsidRPr="00C943DE" w:rsidRDefault="0059138C" w:rsidP="00C943DE">
      <w:pPr>
        <w:pStyle w:val="Heading2"/>
        <w:spacing w:before="0" w:after="0" w:line="240" w:lineRule="auto"/>
        <w:jc w:val="center"/>
        <w:rPr>
          <w:rFonts w:ascii="Times New Roman" w:hAnsi="Times New Roman" w:cs="Times New Roman"/>
          <w:sz w:val="28"/>
          <w:szCs w:val="28"/>
          <w:lang w:eastAsia="zh-CN"/>
        </w:rPr>
      </w:pPr>
      <w:bookmarkStart w:id="107" w:name="_Toc119588825"/>
      <w:r>
        <w:rPr>
          <w:rFonts w:ascii="Times New Roman" w:hAnsi="Times New Roman" w:cs="Times New Roman"/>
          <w:sz w:val="28"/>
          <w:szCs w:val="28"/>
          <w:lang w:eastAsia="zh-CN"/>
        </w:rPr>
        <w:t>2</w:t>
      </w:r>
      <w:r w:rsidR="006A5A64" w:rsidRPr="00C943DE">
        <w:rPr>
          <w:rFonts w:ascii="Times New Roman" w:hAnsi="Times New Roman" w:cs="Times New Roman"/>
          <w:sz w:val="28"/>
          <w:szCs w:val="28"/>
          <w:lang w:eastAsia="zh-CN"/>
        </w:rPr>
        <w:t>.2 DFD Diagram</w:t>
      </w:r>
      <w:bookmarkEnd w:id="107"/>
    </w:p>
    <w:p w14:paraId="5A761406" w14:textId="77777777" w:rsidR="0066062A" w:rsidRPr="00B76948" w:rsidRDefault="0066062A" w:rsidP="00EF4AEA">
      <w:pPr>
        <w:spacing w:after="0"/>
        <w:jc w:val="center"/>
        <w:rPr>
          <w:b/>
          <w:bCs/>
          <w:lang w:eastAsia="zh-CN"/>
        </w:rPr>
      </w:pPr>
    </w:p>
    <w:p w14:paraId="41AA4F18" w14:textId="281D79DE" w:rsidR="00A52DB7" w:rsidRPr="00B76948" w:rsidRDefault="00A52DB7" w:rsidP="00EF4AEA">
      <w:pPr>
        <w:spacing w:after="0"/>
        <w:ind w:firstLineChars="200" w:firstLine="560"/>
        <w:jc w:val="both"/>
        <w:rPr>
          <w:lang w:eastAsia="zh-CN"/>
        </w:rPr>
      </w:pPr>
      <w:r w:rsidRPr="00B76948">
        <w:rPr>
          <w:lang w:eastAsia="zh-CN"/>
        </w:rPr>
        <w:t>Data flow diagrams, also known as DFD, are used to graphically represent the flow of data in a business information system. DFD describes the processes that are involved in a system to transfer data from the input to the file storage and reports generation.</w:t>
      </w:r>
    </w:p>
    <w:p w14:paraId="0DD8FE5D" w14:textId="77777777" w:rsidR="004A4052" w:rsidRPr="00B76948" w:rsidRDefault="004A4052" w:rsidP="00EF4AEA">
      <w:pPr>
        <w:spacing w:after="0"/>
        <w:ind w:firstLineChars="200" w:firstLine="560"/>
        <w:jc w:val="both"/>
        <w:rPr>
          <w:lang w:eastAsia="zh-CN"/>
        </w:rPr>
      </w:pPr>
    </w:p>
    <w:p w14:paraId="7D5C2CF0" w14:textId="2A214241" w:rsidR="00F8015E" w:rsidRDefault="002774EA" w:rsidP="00F8015E">
      <w:pPr>
        <w:jc w:val="center"/>
      </w:pPr>
      <w:r>
        <w:rPr>
          <w:noProof/>
        </w:rPr>
        <w:drawing>
          <wp:inline distT="0" distB="0" distL="0" distR="0" wp14:anchorId="58F78384" wp14:editId="5FE90113">
            <wp:extent cx="6300470" cy="48006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4800600"/>
                    </a:xfrm>
                    <a:prstGeom prst="rect">
                      <a:avLst/>
                    </a:prstGeom>
                  </pic:spPr>
                </pic:pic>
              </a:graphicData>
            </a:graphic>
          </wp:inline>
        </w:drawing>
      </w:r>
    </w:p>
    <w:p w14:paraId="15D7625F" w14:textId="76FBFAC1" w:rsidR="00BF2038" w:rsidRPr="00BF2038" w:rsidRDefault="00BF2038" w:rsidP="00157366">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w:t>
      </w:r>
      <w:r>
        <w:rPr>
          <w:rFonts w:ascii="Times New Roman" w:hAnsi="Times New Roman" w:cs="Times New Roman"/>
          <w:sz w:val="28"/>
          <w:szCs w:val="28"/>
        </w:rPr>
        <w:t>3</w:t>
      </w:r>
      <w:r w:rsidRPr="00B366E2">
        <w:rPr>
          <w:rFonts w:ascii="Times New Roman" w:hAnsi="Times New Roman" w:cs="Times New Roman"/>
          <w:sz w:val="28"/>
          <w:szCs w:val="28"/>
        </w:rPr>
        <w:t xml:space="preserve"> - </w:t>
      </w:r>
      <w:r>
        <w:rPr>
          <w:rFonts w:ascii="Times New Roman" w:hAnsi="Times New Roman" w:cs="Times New Roman"/>
          <w:sz w:val="28"/>
          <w:szCs w:val="28"/>
        </w:rPr>
        <w:t>DFD</w:t>
      </w:r>
      <w:r w:rsidRPr="00B366E2">
        <w:rPr>
          <w:rFonts w:ascii="Times New Roman" w:hAnsi="Times New Roman" w:cs="Times New Roman"/>
          <w:sz w:val="28"/>
          <w:szCs w:val="28"/>
        </w:rPr>
        <w:t xml:space="preserve"> </w:t>
      </w:r>
      <w:r>
        <w:rPr>
          <w:rFonts w:ascii="Times New Roman" w:hAnsi="Times New Roman" w:cs="Times New Roman"/>
          <w:sz w:val="28"/>
          <w:szCs w:val="28"/>
        </w:rPr>
        <w:t>D</w:t>
      </w:r>
      <w:r w:rsidRPr="00B366E2">
        <w:rPr>
          <w:rFonts w:ascii="Times New Roman" w:hAnsi="Times New Roman" w:cs="Times New Roman"/>
          <w:sz w:val="28"/>
          <w:szCs w:val="28"/>
        </w:rPr>
        <w:t>iagram</w:t>
      </w:r>
    </w:p>
    <w:p w14:paraId="49E75719" w14:textId="77777777" w:rsidR="00486AD0" w:rsidRPr="00B76948" w:rsidRDefault="00486AD0" w:rsidP="00EA0CAD">
      <w:pPr>
        <w:spacing w:after="0"/>
        <w:ind w:firstLineChars="200" w:firstLine="560"/>
        <w:jc w:val="both"/>
        <w:rPr>
          <w:lang w:eastAsia="zh-CN"/>
        </w:rPr>
      </w:pPr>
    </w:p>
    <w:p w14:paraId="3307BEF7" w14:textId="0E7216F4" w:rsidR="00EA0CAD" w:rsidRPr="00B76948" w:rsidRDefault="00EA0CAD" w:rsidP="00EA0CAD">
      <w:pPr>
        <w:spacing w:after="0"/>
        <w:ind w:firstLineChars="200" w:firstLine="560"/>
        <w:jc w:val="both"/>
        <w:rPr>
          <w:lang w:eastAsia="zh-CN"/>
        </w:rPr>
      </w:pPr>
      <w:r w:rsidRPr="00B76948">
        <w:rPr>
          <w:lang w:eastAsia="zh-CN"/>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14:paraId="0DCE7DB8" w14:textId="29E74A1E" w:rsidR="00E26B62" w:rsidRDefault="002D4E64" w:rsidP="002D4E64">
      <w:pPr>
        <w:spacing w:after="0"/>
        <w:ind w:firstLine="560"/>
        <w:rPr>
          <w:lang w:eastAsia="zh-CN"/>
        </w:rPr>
      </w:pPr>
      <w:r w:rsidRPr="002D4E64">
        <w:rPr>
          <w:lang w:eastAsia="zh-CN"/>
        </w:rPr>
        <w:t xml:space="preserve">The main process starts with a request for a transfer. At the end of the user process, the visitor's information is stored in the database. Then comes the user's process of purchasing goods. Some merchandise information will be collected in the merchandise database and at the same time enter the user order process, which is monitored by the </w:t>
      </w:r>
      <w:r w:rsidRPr="002D4E64">
        <w:rPr>
          <w:lang w:eastAsia="zh-CN"/>
        </w:rPr>
        <w:lastRenderedPageBreak/>
        <w:t>order check and the shipping and receiving information will be stored and modified in the database. Finally, it will enter the shipping and receiving phase. It will collect the shipping information and receiving information. Then it will display the order process, which can be terminated.</w:t>
      </w:r>
    </w:p>
    <w:p w14:paraId="29133ABD" w14:textId="77777777" w:rsidR="002D4E64" w:rsidRPr="00B76948" w:rsidRDefault="002D4E64" w:rsidP="002D4E64">
      <w:pPr>
        <w:spacing w:after="0"/>
        <w:ind w:firstLine="560"/>
      </w:pPr>
    </w:p>
    <w:p w14:paraId="5DCD85CF" w14:textId="2B0D0373" w:rsidR="00540F60" w:rsidRPr="00C943DE" w:rsidRDefault="0059138C" w:rsidP="00C943DE">
      <w:pPr>
        <w:pStyle w:val="Heading2"/>
        <w:spacing w:before="0" w:after="0" w:line="240" w:lineRule="auto"/>
        <w:jc w:val="center"/>
        <w:rPr>
          <w:rFonts w:ascii="Times New Roman" w:hAnsi="Times New Roman" w:cs="Times New Roman"/>
          <w:sz w:val="28"/>
          <w:szCs w:val="28"/>
          <w:lang w:eastAsia="zh-CN"/>
        </w:rPr>
      </w:pPr>
      <w:bookmarkStart w:id="108" w:name="_Toc119588826"/>
      <w:r>
        <w:rPr>
          <w:rFonts w:ascii="Times New Roman" w:hAnsi="Times New Roman" w:cs="Times New Roman"/>
          <w:sz w:val="28"/>
          <w:szCs w:val="28"/>
          <w:lang w:eastAsia="zh-CN"/>
        </w:rPr>
        <w:t>2</w:t>
      </w:r>
      <w:r w:rsidR="006A5A64" w:rsidRPr="00C943DE">
        <w:rPr>
          <w:rFonts w:ascii="Times New Roman" w:hAnsi="Times New Roman" w:cs="Times New Roman"/>
          <w:sz w:val="28"/>
          <w:szCs w:val="28"/>
          <w:lang w:eastAsia="zh-CN"/>
        </w:rPr>
        <w:t>.3 Data</w:t>
      </w:r>
      <w:r w:rsidR="00653BF4" w:rsidRPr="00C943DE">
        <w:rPr>
          <w:rFonts w:ascii="Times New Roman" w:hAnsi="Times New Roman" w:cs="Times New Roman"/>
          <w:sz w:val="28"/>
          <w:szCs w:val="28"/>
          <w:lang w:eastAsia="zh-CN"/>
        </w:rPr>
        <w:t>base Model</w:t>
      </w:r>
      <w:bookmarkEnd w:id="108"/>
    </w:p>
    <w:p w14:paraId="18A16A04" w14:textId="77777777" w:rsidR="0066062A" w:rsidRPr="00B76948" w:rsidRDefault="0066062A" w:rsidP="00E26B62">
      <w:pPr>
        <w:spacing w:after="0"/>
        <w:jc w:val="center"/>
        <w:rPr>
          <w:lang w:eastAsia="zh-CN"/>
        </w:rPr>
      </w:pPr>
    </w:p>
    <w:p w14:paraId="32E0687D" w14:textId="51D4E617" w:rsidR="000E447D" w:rsidRPr="00B76948" w:rsidRDefault="000E447D" w:rsidP="000E447D">
      <w:pPr>
        <w:spacing w:after="0"/>
        <w:ind w:firstLineChars="200" w:firstLine="560"/>
        <w:jc w:val="both"/>
        <w:rPr>
          <w:lang w:eastAsia="zh-CN"/>
        </w:rPr>
      </w:pPr>
      <w:r w:rsidRPr="00B76948">
        <w:rPr>
          <w:lang w:eastAsia="zh-CN"/>
        </w:rPr>
        <w:t>This model captures the relationships between real-world entities much like the network model, but it isn’t as directly tied to the physical structure of the database. Below the figure, there are detailed information about each table (field name, data type, field size, description).</w:t>
      </w:r>
    </w:p>
    <w:p w14:paraId="41BD90B7" w14:textId="7B2B18B1" w:rsidR="00B92144" w:rsidRDefault="00B92144" w:rsidP="00B92144">
      <w:pPr>
        <w:spacing w:after="0"/>
        <w:ind w:firstLineChars="200" w:firstLine="560"/>
        <w:jc w:val="both"/>
        <w:rPr>
          <w:lang w:eastAsia="zh-CN"/>
        </w:rPr>
      </w:pPr>
      <w:r w:rsidRPr="00B76948">
        <w:rPr>
          <w:lang w:eastAsia="zh-CN"/>
        </w:rPr>
        <w:t xml:space="preserve">There are different ways to organize data in a database but relational databases are one of the most effective. Relational database systems are an application of mathematical set theory to the problem of effectively organizing data. In a relational database, data is collected into tables (called relations in relational theory). </w:t>
      </w:r>
    </w:p>
    <w:p w14:paraId="3F5F3117" w14:textId="77777777" w:rsidR="006D59E2" w:rsidRDefault="006D59E2" w:rsidP="00B92144">
      <w:pPr>
        <w:spacing w:after="0"/>
        <w:ind w:firstLineChars="200" w:firstLine="560"/>
        <w:jc w:val="both"/>
        <w:rPr>
          <w:lang w:eastAsia="zh-CN"/>
        </w:rPr>
      </w:pPr>
    </w:p>
    <w:p w14:paraId="5D8D1CAB" w14:textId="5C992920" w:rsidR="006D59E2" w:rsidRDefault="002774EA" w:rsidP="006D59E2">
      <w:pPr>
        <w:jc w:val="center"/>
        <w:rPr>
          <w:lang w:eastAsia="zh-CN"/>
        </w:rPr>
      </w:pPr>
      <w:r>
        <w:rPr>
          <w:noProof/>
        </w:rPr>
        <w:drawing>
          <wp:inline distT="0" distB="0" distL="0" distR="0" wp14:anchorId="7ACB8D62" wp14:editId="5F77043F">
            <wp:extent cx="6083238" cy="357808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5624" cy="3585372"/>
                    </a:xfrm>
                    <a:prstGeom prst="rect">
                      <a:avLst/>
                    </a:prstGeom>
                  </pic:spPr>
                </pic:pic>
              </a:graphicData>
            </a:graphic>
          </wp:inline>
        </w:drawing>
      </w:r>
    </w:p>
    <w:p w14:paraId="7D33151C" w14:textId="11E09819" w:rsidR="009F62B1" w:rsidRDefault="009F62B1" w:rsidP="009F62B1">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w:t>
      </w:r>
      <w:r>
        <w:rPr>
          <w:rFonts w:ascii="Times New Roman" w:hAnsi="Times New Roman" w:cs="Times New Roman"/>
          <w:sz w:val="28"/>
          <w:szCs w:val="28"/>
        </w:rPr>
        <w:t>4</w:t>
      </w:r>
      <w:r w:rsidRPr="00B366E2">
        <w:rPr>
          <w:rFonts w:ascii="Times New Roman" w:hAnsi="Times New Roman" w:cs="Times New Roman"/>
          <w:sz w:val="28"/>
          <w:szCs w:val="28"/>
        </w:rPr>
        <w:t xml:space="preserve"> - </w:t>
      </w:r>
      <w:r>
        <w:rPr>
          <w:rFonts w:ascii="Times New Roman" w:hAnsi="Times New Roman" w:cs="Times New Roman"/>
          <w:sz w:val="28"/>
          <w:szCs w:val="28"/>
        </w:rPr>
        <w:t>Logical</w:t>
      </w:r>
      <w:r w:rsidRPr="00B366E2">
        <w:rPr>
          <w:rFonts w:ascii="Times New Roman" w:hAnsi="Times New Roman" w:cs="Times New Roman"/>
          <w:sz w:val="28"/>
          <w:szCs w:val="28"/>
        </w:rPr>
        <w:t xml:space="preserve"> </w:t>
      </w:r>
      <w:r>
        <w:rPr>
          <w:rFonts w:ascii="Times New Roman" w:hAnsi="Times New Roman" w:cs="Times New Roman"/>
          <w:sz w:val="28"/>
          <w:szCs w:val="28"/>
        </w:rPr>
        <w:t>D</w:t>
      </w:r>
      <w:r w:rsidRPr="00B366E2">
        <w:rPr>
          <w:rFonts w:ascii="Times New Roman" w:hAnsi="Times New Roman" w:cs="Times New Roman"/>
          <w:sz w:val="28"/>
          <w:szCs w:val="28"/>
        </w:rPr>
        <w:t>iagram</w:t>
      </w:r>
    </w:p>
    <w:p w14:paraId="620619CE" w14:textId="77777777" w:rsidR="009F62B1" w:rsidRPr="009F62B1" w:rsidRDefault="009F62B1" w:rsidP="009F62B1">
      <w:pPr>
        <w:spacing w:after="0"/>
      </w:pPr>
    </w:p>
    <w:p w14:paraId="3780F309" w14:textId="77777777" w:rsidR="006D59E2" w:rsidRPr="00722994" w:rsidRDefault="006D59E2" w:rsidP="00BE20D2">
      <w:pPr>
        <w:spacing w:after="0"/>
        <w:ind w:firstLineChars="200" w:firstLine="560"/>
        <w:jc w:val="both"/>
        <w:rPr>
          <w:lang w:eastAsia="zh-CN"/>
        </w:rPr>
      </w:pPr>
      <w:r w:rsidRPr="00BE20D2">
        <w:rPr>
          <w:lang w:eastAsia="zh-CN"/>
        </w:rPr>
        <w:t xml:space="preserve">For the logic model figure above, the following is related description. </w:t>
      </w:r>
    </w:p>
    <w:p w14:paraId="1D2CAFF8" w14:textId="384B9249" w:rsidR="006D59E2" w:rsidRPr="00BE20D2" w:rsidRDefault="006D59E2" w:rsidP="002D4E64">
      <w:pPr>
        <w:spacing w:after="0"/>
        <w:ind w:firstLineChars="200" w:firstLine="560"/>
        <w:jc w:val="both"/>
        <w:rPr>
          <w:lang w:eastAsia="zh-CN"/>
        </w:rPr>
      </w:pPr>
      <w:r w:rsidRPr="00BE20D2">
        <w:rPr>
          <w:lang w:eastAsia="zh-CN"/>
        </w:rPr>
        <w:t xml:space="preserve">Entity: There are </w:t>
      </w:r>
      <w:r w:rsidR="002D4E64">
        <w:rPr>
          <w:lang w:eastAsia="zh-CN"/>
        </w:rPr>
        <w:t>9</w:t>
      </w:r>
      <w:r w:rsidRPr="00BE20D2">
        <w:rPr>
          <w:lang w:eastAsia="zh-CN"/>
        </w:rPr>
        <w:t xml:space="preserve"> entities in the database, which are `</w:t>
      </w:r>
      <w:proofErr w:type="spellStart"/>
      <w:r w:rsidR="002D4E64">
        <w:rPr>
          <w:lang w:eastAsia="zh-CN"/>
        </w:rPr>
        <w:t>ProductType</w:t>
      </w:r>
      <w:proofErr w:type="spellEnd"/>
      <w:r w:rsidRPr="00BE20D2">
        <w:rPr>
          <w:lang w:eastAsia="zh-CN"/>
        </w:rPr>
        <w:t>`, `Order`, `</w:t>
      </w:r>
      <w:r w:rsidR="002D4E64">
        <w:rPr>
          <w:lang w:eastAsia="zh-CN"/>
        </w:rPr>
        <w:t>Product</w:t>
      </w:r>
      <w:r w:rsidRPr="00BE20D2">
        <w:rPr>
          <w:lang w:eastAsia="zh-CN"/>
        </w:rPr>
        <w:t>`, `</w:t>
      </w:r>
      <w:r w:rsidR="002D4E64">
        <w:rPr>
          <w:lang w:eastAsia="zh-CN"/>
        </w:rPr>
        <w:t>Refunds</w:t>
      </w:r>
      <w:r w:rsidR="002D4E64" w:rsidRPr="00BE20D2">
        <w:rPr>
          <w:lang w:eastAsia="zh-CN"/>
        </w:rPr>
        <w:t xml:space="preserve"> </w:t>
      </w:r>
      <w:r w:rsidRPr="00BE20D2">
        <w:rPr>
          <w:lang w:eastAsia="zh-CN"/>
        </w:rPr>
        <w:t>`, `</w:t>
      </w:r>
      <w:r w:rsidR="002D4E64">
        <w:rPr>
          <w:lang w:eastAsia="zh-CN"/>
        </w:rPr>
        <w:t>banner</w:t>
      </w:r>
      <w:r w:rsidRPr="00BE20D2">
        <w:rPr>
          <w:lang w:eastAsia="zh-CN"/>
        </w:rPr>
        <w:t>`</w:t>
      </w:r>
      <w:r w:rsidRPr="00BE20D2">
        <w:rPr>
          <w:rFonts w:hint="eastAsia"/>
          <w:lang w:eastAsia="zh-CN"/>
        </w:rPr>
        <w:t>,</w:t>
      </w:r>
      <w:r w:rsidRPr="00BE20D2">
        <w:rPr>
          <w:lang w:eastAsia="zh-CN"/>
        </w:rPr>
        <w:t xml:space="preserve"> `</w:t>
      </w:r>
      <w:r w:rsidR="002D4E64">
        <w:rPr>
          <w:lang w:eastAsia="zh-CN"/>
        </w:rPr>
        <w:t>Message</w:t>
      </w:r>
      <w:r w:rsidRPr="00BE20D2">
        <w:rPr>
          <w:lang w:eastAsia="zh-CN"/>
        </w:rPr>
        <w:t>`, `Manager`, `</w:t>
      </w:r>
      <w:r w:rsidR="002D4E64">
        <w:rPr>
          <w:lang w:eastAsia="zh-CN"/>
        </w:rPr>
        <w:t>User</w:t>
      </w:r>
      <w:r w:rsidR="002D4E64" w:rsidRPr="00BE20D2">
        <w:rPr>
          <w:lang w:eastAsia="zh-CN"/>
        </w:rPr>
        <w:t xml:space="preserve"> </w:t>
      </w:r>
      <w:r w:rsidRPr="00BE20D2">
        <w:rPr>
          <w:lang w:eastAsia="zh-CN"/>
        </w:rPr>
        <w:t>`</w:t>
      </w:r>
      <w:r w:rsidR="002D4E64">
        <w:rPr>
          <w:lang w:eastAsia="zh-CN"/>
        </w:rPr>
        <w:t>,</w:t>
      </w:r>
      <w:r w:rsidR="002D4E64" w:rsidRPr="00BE20D2">
        <w:rPr>
          <w:lang w:eastAsia="zh-CN"/>
        </w:rPr>
        <w:t xml:space="preserve"> `</w:t>
      </w:r>
      <w:proofErr w:type="spellStart"/>
      <w:r w:rsidR="002D4E64">
        <w:rPr>
          <w:lang w:eastAsia="zh-CN"/>
        </w:rPr>
        <w:t>LoginLog</w:t>
      </w:r>
      <w:proofErr w:type="spellEnd"/>
      <w:r w:rsidR="002D4E64" w:rsidRPr="00BE20D2">
        <w:rPr>
          <w:lang w:eastAsia="zh-CN"/>
        </w:rPr>
        <w:t>`</w:t>
      </w:r>
      <w:r w:rsidRPr="00BE20D2">
        <w:rPr>
          <w:lang w:eastAsia="zh-CN"/>
        </w:rPr>
        <w:t xml:space="preserve">. Detailed attributes can be seen in the </w:t>
      </w:r>
      <w:r w:rsidR="001E0A27">
        <w:rPr>
          <w:rFonts w:hint="eastAsia"/>
          <w:lang w:eastAsia="zh-CN"/>
        </w:rPr>
        <w:t>F</w:t>
      </w:r>
      <w:r w:rsidRPr="00BE20D2">
        <w:rPr>
          <w:lang w:eastAsia="zh-CN"/>
        </w:rPr>
        <w:t>igure</w:t>
      </w:r>
      <w:r w:rsidR="002D4E64">
        <w:rPr>
          <w:lang w:eastAsia="zh-CN"/>
        </w:rPr>
        <w:t>-1.4</w:t>
      </w:r>
      <w:r w:rsidRPr="00BE20D2">
        <w:rPr>
          <w:lang w:eastAsia="zh-CN"/>
        </w:rPr>
        <w:t>.</w:t>
      </w:r>
    </w:p>
    <w:p w14:paraId="5D4A3530" w14:textId="4DC9A398" w:rsidR="006D59E2" w:rsidRPr="00722994" w:rsidRDefault="006D59E2" w:rsidP="00BE20D2">
      <w:pPr>
        <w:spacing w:after="0"/>
        <w:ind w:firstLineChars="200" w:firstLine="560"/>
        <w:jc w:val="both"/>
        <w:rPr>
          <w:lang w:eastAsia="zh-CN"/>
        </w:rPr>
      </w:pPr>
      <w:r w:rsidRPr="00BE20D2">
        <w:rPr>
          <w:lang w:eastAsia="zh-CN"/>
        </w:rPr>
        <w:t xml:space="preserve">Attributes and Primary keys: They are illustrated in the figure, go see the figure for detail. </w:t>
      </w:r>
    </w:p>
    <w:p w14:paraId="3A308993" w14:textId="3C74845C" w:rsidR="0087545D" w:rsidRPr="0095757E" w:rsidRDefault="006D59E2" w:rsidP="0095757E">
      <w:pPr>
        <w:spacing w:after="0"/>
        <w:ind w:firstLineChars="200" w:firstLine="560"/>
        <w:jc w:val="both"/>
        <w:rPr>
          <w:rFonts w:eastAsia="宋体"/>
          <w:color w:val="000000"/>
          <w:lang w:eastAsia="zh-CN" w:bidi="ar"/>
        </w:rPr>
      </w:pPr>
      <w:r w:rsidRPr="00BE20D2">
        <w:rPr>
          <w:lang w:eastAsia="zh-CN"/>
        </w:rPr>
        <w:lastRenderedPageBreak/>
        <w:t>Relationships and Foreign Keys: In total,</w:t>
      </w:r>
      <w:r w:rsidRPr="00BE20D2">
        <w:rPr>
          <w:rFonts w:hint="eastAsia"/>
          <w:lang w:eastAsia="zh-CN"/>
        </w:rPr>
        <w:t xml:space="preserve"> </w:t>
      </w:r>
      <w:r w:rsidRPr="00BE20D2">
        <w:rPr>
          <w:lang w:eastAsia="zh-CN"/>
        </w:rPr>
        <w:t xml:space="preserve">there are </w:t>
      </w:r>
      <w:r w:rsidR="002D4E64">
        <w:rPr>
          <w:lang w:eastAsia="zh-CN"/>
        </w:rPr>
        <w:t>5</w:t>
      </w:r>
      <w:r w:rsidRPr="00BE20D2">
        <w:rPr>
          <w:lang w:eastAsia="zh-CN"/>
        </w:rPr>
        <w:t xml:space="preserve"> relationships between entities.</w:t>
      </w:r>
      <w:r w:rsidRPr="00BE20D2">
        <w:rPr>
          <w:rFonts w:hint="eastAsia"/>
          <w:lang w:eastAsia="zh-CN"/>
        </w:rPr>
        <w:t xml:space="preserve">  </w:t>
      </w:r>
      <w:r w:rsidRPr="00BE20D2">
        <w:rPr>
          <w:lang w:eastAsia="zh-CN"/>
        </w:rPr>
        <w:t>In `Order`,</w:t>
      </w:r>
      <w:r w:rsidRPr="00BE20D2">
        <w:rPr>
          <w:rFonts w:hint="eastAsia"/>
          <w:lang w:eastAsia="zh-CN"/>
        </w:rPr>
        <w:t xml:space="preserve"> </w:t>
      </w:r>
      <w:r w:rsidRPr="00BE20D2">
        <w:rPr>
          <w:lang w:eastAsia="zh-CN"/>
        </w:rPr>
        <w:t>the `</w:t>
      </w:r>
      <w:proofErr w:type="spellStart"/>
      <w:r w:rsidR="002D4E64">
        <w:rPr>
          <w:lang w:eastAsia="zh-CN"/>
        </w:rPr>
        <w:t>productId</w:t>
      </w:r>
      <w:proofErr w:type="spellEnd"/>
      <w:r w:rsidRPr="00BE20D2">
        <w:rPr>
          <w:lang w:eastAsia="zh-CN"/>
        </w:rPr>
        <w:t>` is a foreign key related with the primary key of entity `</w:t>
      </w:r>
      <w:r w:rsidR="002D4E64">
        <w:rPr>
          <w:lang w:eastAsia="zh-CN"/>
        </w:rPr>
        <w:t>Product</w:t>
      </w:r>
      <w:r w:rsidRPr="00BE20D2">
        <w:rPr>
          <w:lang w:eastAsia="zh-CN"/>
        </w:rPr>
        <w:t>`</w:t>
      </w:r>
      <w:r w:rsidRPr="00BE20D2">
        <w:rPr>
          <w:rFonts w:hint="eastAsia"/>
          <w:lang w:eastAsia="zh-CN"/>
        </w:rPr>
        <w:t xml:space="preserve">, </w:t>
      </w:r>
      <w:r w:rsidR="0095757E" w:rsidRPr="0095757E">
        <w:rPr>
          <w:lang w:eastAsia="zh-CN"/>
        </w:rPr>
        <w:t>which means that an item can exist in an order</w:t>
      </w:r>
      <w:r w:rsidRPr="00BE20D2">
        <w:rPr>
          <w:rFonts w:hint="eastAsia"/>
          <w:lang w:eastAsia="zh-CN"/>
        </w:rPr>
        <w:t>.</w:t>
      </w:r>
      <w:r>
        <w:rPr>
          <w:rFonts w:eastAsia="宋体" w:hint="eastAsia"/>
          <w:color w:val="000000"/>
          <w:lang w:eastAsia="zh-CN" w:bidi="ar"/>
        </w:rPr>
        <w:t xml:space="preserve"> </w:t>
      </w:r>
    </w:p>
    <w:p w14:paraId="1F071DEC" w14:textId="60F5A9EC" w:rsidR="002A42B1" w:rsidRDefault="002774EA" w:rsidP="002A42B1">
      <w:pPr>
        <w:jc w:val="center"/>
        <w:rPr>
          <w:lang w:eastAsia="zh-CN"/>
        </w:rPr>
      </w:pPr>
      <w:r>
        <w:rPr>
          <w:noProof/>
        </w:rPr>
        <w:drawing>
          <wp:inline distT="0" distB="0" distL="0" distR="0" wp14:anchorId="4B84B5AD" wp14:editId="3D3A79C0">
            <wp:extent cx="6286823" cy="49469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823" cy="4946904"/>
                    </a:xfrm>
                    <a:prstGeom prst="rect">
                      <a:avLst/>
                    </a:prstGeom>
                  </pic:spPr>
                </pic:pic>
              </a:graphicData>
            </a:graphic>
          </wp:inline>
        </w:drawing>
      </w:r>
      <w:r w:rsidR="008E6075" w:rsidRPr="00B76948">
        <w:rPr>
          <w:rFonts w:hint="eastAsia"/>
          <w:lang w:eastAsia="zh-CN"/>
        </w:rPr>
        <w:t xml:space="preserve"> </w:t>
      </w:r>
    </w:p>
    <w:p w14:paraId="4F952A88" w14:textId="2590BF5A" w:rsidR="00157366" w:rsidRPr="00157366" w:rsidRDefault="00157366" w:rsidP="0088019F">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2</w:t>
      </w:r>
      <w:r w:rsidRPr="00B366E2">
        <w:rPr>
          <w:rFonts w:ascii="Times New Roman" w:hAnsi="Times New Roman" w:cs="Times New Roman"/>
          <w:sz w:val="28"/>
          <w:szCs w:val="28"/>
        </w:rPr>
        <w:t>.</w:t>
      </w:r>
      <w:r w:rsidR="005106F3">
        <w:rPr>
          <w:rFonts w:ascii="Times New Roman" w:hAnsi="Times New Roman" w:cs="Times New Roman"/>
          <w:sz w:val="28"/>
          <w:szCs w:val="28"/>
        </w:rPr>
        <w:t>5</w:t>
      </w:r>
      <w:r w:rsidRPr="00B366E2">
        <w:rPr>
          <w:rFonts w:ascii="Times New Roman" w:hAnsi="Times New Roman" w:cs="Times New Roman"/>
          <w:sz w:val="28"/>
          <w:szCs w:val="28"/>
        </w:rPr>
        <w:t xml:space="preserve"> </w:t>
      </w:r>
      <w:r w:rsidR="006D59E2">
        <w:rPr>
          <w:rFonts w:ascii="Times New Roman" w:hAnsi="Times New Roman" w:cs="Times New Roman"/>
          <w:sz w:val="28"/>
          <w:szCs w:val="28"/>
        </w:rPr>
        <w:t>–</w:t>
      </w:r>
      <w:r w:rsidRPr="00B366E2">
        <w:rPr>
          <w:rFonts w:ascii="Times New Roman" w:hAnsi="Times New Roman" w:cs="Times New Roman"/>
          <w:sz w:val="28"/>
          <w:szCs w:val="28"/>
        </w:rPr>
        <w:t xml:space="preserve"> </w:t>
      </w:r>
      <w:r w:rsidR="006D59E2">
        <w:rPr>
          <w:rFonts w:ascii="Times New Roman" w:hAnsi="Times New Roman" w:cs="Times New Roman"/>
          <w:sz w:val="28"/>
          <w:szCs w:val="28"/>
        </w:rPr>
        <w:t>Physical D</w:t>
      </w:r>
      <w:r w:rsidRPr="00B366E2">
        <w:rPr>
          <w:rFonts w:ascii="Times New Roman" w:hAnsi="Times New Roman" w:cs="Times New Roman"/>
          <w:sz w:val="28"/>
          <w:szCs w:val="28"/>
        </w:rPr>
        <w:t>iagram</w:t>
      </w:r>
    </w:p>
    <w:p w14:paraId="108BBC06" w14:textId="77777777" w:rsidR="00F032FC" w:rsidRPr="00B76948" w:rsidRDefault="00F032FC" w:rsidP="00972E6A"/>
    <w:p w14:paraId="786782AE" w14:textId="456A15F8" w:rsidR="00972E6A" w:rsidRPr="00B76948" w:rsidRDefault="000E447D" w:rsidP="00DD2000">
      <w:pPr>
        <w:spacing w:after="0"/>
      </w:pPr>
      <w:r w:rsidRPr="00B76948">
        <w:t xml:space="preserve">Table 3.1 - </w:t>
      </w:r>
      <w:r w:rsidR="00972E6A" w:rsidRPr="00B76948">
        <w:t>Structure of “</w:t>
      </w:r>
      <w:r w:rsidR="0095757E">
        <w:t>Product</w:t>
      </w:r>
      <w:r w:rsidR="00972E6A"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972E6A" w:rsidRPr="00B76948" w14:paraId="49318C6A" w14:textId="77777777" w:rsidTr="009A6759">
        <w:trPr>
          <w:trHeight w:val="576"/>
        </w:trPr>
        <w:tc>
          <w:tcPr>
            <w:tcW w:w="2419" w:type="dxa"/>
            <w:vAlign w:val="center"/>
          </w:tcPr>
          <w:p w14:paraId="4CB8022A" w14:textId="50E7E6B3" w:rsidR="00972E6A" w:rsidRPr="00EC0393" w:rsidRDefault="00972E6A" w:rsidP="00972E6A">
            <w:pPr>
              <w:jc w:val="center"/>
              <w:rPr>
                <w:sz w:val="24"/>
                <w:szCs w:val="24"/>
              </w:rPr>
            </w:pPr>
            <w:r w:rsidRPr="00EC0393">
              <w:rPr>
                <w:sz w:val="24"/>
                <w:szCs w:val="24"/>
              </w:rPr>
              <w:t>Field name</w:t>
            </w:r>
          </w:p>
        </w:tc>
        <w:tc>
          <w:tcPr>
            <w:tcW w:w="2420" w:type="dxa"/>
            <w:vAlign w:val="center"/>
          </w:tcPr>
          <w:p w14:paraId="4A37D249" w14:textId="6B8A3A31" w:rsidR="00972E6A" w:rsidRPr="00EC0393" w:rsidRDefault="00972E6A" w:rsidP="00972E6A">
            <w:pPr>
              <w:jc w:val="center"/>
              <w:rPr>
                <w:sz w:val="24"/>
                <w:szCs w:val="24"/>
              </w:rPr>
            </w:pPr>
            <w:r w:rsidRPr="00EC0393">
              <w:rPr>
                <w:sz w:val="24"/>
                <w:szCs w:val="24"/>
              </w:rPr>
              <w:t>Data type</w:t>
            </w:r>
          </w:p>
        </w:tc>
        <w:tc>
          <w:tcPr>
            <w:tcW w:w="2420" w:type="dxa"/>
            <w:vAlign w:val="center"/>
          </w:tcPr>
          <w:p w14:paraId="30E7607D" w14:textId="77777777" w:rsidR="00972E6A" w:rsidRPr="00EC0393" w:rsidRDefault="00972E6A" w:rsidP="00972E6A">
            <w:pPr>
              <w:jc w:val="center"/>
              <w:rPr>
                <w:sz w:val="24"/>
                <w:szCs w:val="24"/>
              </w:rPr>
            </w:pPr>
            <w:r w:rsidRPr="00EC0393">
              <w:rPr>
                <w:sz w:val="24"/>
                <w:szCs w:val="24"/>
              </w:rPr>
              <w:t>Field size</w:t>
            </w:r>
          </w:p>
          <w:p w14:paraId="5A8B09DE" w14:textId="5D7A4BDE" w:rsidR="00972E6A" w:rsidRPr="00EC0393" w:rsidRDefault="00972E6A" w:rsidP="00972E6A">
            <w:pPr>
              <w:jc w:val="center"/>
              <w:rPr>
                <w:sz w:val="24"/>
                <w:szCs w:val="24"/>
              </w:rPr>
            </w:pPr>
            <w:r w:rsidRPr="00EC0393">
              <w:rPr>
                <w:sz w:val="24"/>
                <w:szCs w:val="24"/>
              </w:rPr>
              <w:t>(bytes)</w:t>
            </w:r>
          </w:p>
        </w:tc>
        <w:tc>
          <w:tcPr>
            <w:tcW w:w="2420" w:type="dxa"/>
            <w:vAlign w:val="center"/>
          </w:tcPr>
          <w:p w14:paraId="23067134" w14:textId="37BD68BA" w:rsidR="00972E6A" w:rsidRPr="00EC0393" w:rsidRDefault="00972E6A" w:rsidP="00972E6A">
            <w:pPr>
              <w:jc w:val="center"/>
              <w:rPr>
                <w:sz w:val="24"/>
                <w:szCs w:val="24"/>
              </w:rPr>
            </w:pPr>
            <w:r w:rsidRPr="00EC0393">
              <w:rPr>
                <w:sz w:val="24"/>
                <w:szCs w:val="24"/>
              </w:rPr>
              <w:t>Description</w:t>
            </w:r>
          </w:p>
        </w:tc>
      </w:tr>
      <w:tr w:rsidR="00972E6A" w:rsidRPr="00B76948" w14:paraId="100EABCC" w14:textId="77777777" w:rsidTr="009A6759">
        <w:trPr>
          <w:trHeight w:val="576"/>
        </w:trPr>
        <w:tc>
          <w:tcPr>
            <w:tcW w:w="2419" w:type="dxa"/>
            <w:vAlign w:val="center"/>
          </w:tcPr>
          <w:p w14:paraId="0CE4A503" w14:textId="02922EB3" w:rsidR="00972E6A" w:rsidRPr="00EC0393" w:rsidRDefault="0095757E" w:rsidP="00AB05B9">
            <w:pPr>
              <w:rPr>
                <w:sz w:val="24"/>
                <w:szCs w:val="24"/>
                <w:lang w:eastAsia="zh-CN"/>
              </w:rPr>
            </w:pPr>
            <w:proofErr w:type="spellStart"/>
            <w:r>
              <w:rPr>
                <w:rFonts w:hint="eastAsia"/>
                <w:sz w:val="24"/>
                <w:szCs w:val="24"/>
                <w:lang w:eastAsia="zh-CN"/>
              </w:rPr>
              <w:t>p</w:t>
            </w:r>
            <w:r>
              <w:rPr>
                <w:sz w:val="24"/>
                <w:szCs w:val="24"/>
                <w:lang w:eastAsia="zh-CN"/>
              </w:rPr>
              <w:t>roductId</w:t>
            </w:r>
            <w:proofErr w:type="spellEnd"/>
          </w:p>
        </w:tc>
        <w:tc>
          <w:tcPr>
            <w:tcW w:w="2420" w:type="dxa"/>
            <w:vAlign w:val="center"/>
          </w:tcPr>
          <w:p w14:paraId="3A9B2A26" w14:textId="684552F8" w:rsidR="00972E6A" w:rsidRPr="00EC0393" w:rsidRDefault="0095757E" w:rsidP="00AB05B9">
            <w:pPr>
              <w:rPr>
                <w:sz w:val="24"/>
                <w:szCs w:val="24"/>
              </w:rPr>
            </w:pPr>
            <w:r w:rsidRPr="00EC0393">
              <w:rPr>
                <w:sz w:val="24"/>
                <w:szCs w:val="24"/>
                <w:lang w:eastAsia="zh-CN"/>
              </w:rPr>
              <w:t>var</w:t>
            </w:r>
            <w:r w:rsidRPr="00EC0393">
              <w:rPr>
                <w:sz w:val="24"/>
                <w:szCs w:val="24"/>
              </w:rPr>
              <w:t>char</w:t>
            </w:r>
          </w:p>
        </w:tc>
        <w:tc>
          <w:tcPr>
            <w:tcW w:w="2420" w:type="dxa"/>
            <w:vAlign w:val="center"/>
          </w:tcPr>
          <w:p w14:paraId="6DACC746" w14:textId="78281C8A" w:rsidR="00972E6A" w:rsidRPr="00EC0393" w:rsidRDefault="0095757E" w:rsidP="00AB05B9">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1865AF9C" w14:textId="33D796E7" w:rsidR="00972E6A" w:rsidRPr="00EC0393" w:rsidRDefault="0095757E" w:rsidP="00AB05B9">
            <w:pPr>
              <w:rPr>
                <w:sz w:val="24"/>
                <w:szCs w:val="24"/>
              </w:rPr>
            </w:pPr>
            <w:r>
              <w:rPr>
                <w:sz w:val="24"/>
                <w:szCs w:val="24"/>
              </w:rPr>
              <w:t>Product</w:t>
            </w:r>
            <w:r w:rsidR="00972E6A" w:rsidRPr="00EC0393">
              <w:rPr>
                <w:sz w:val="24"/>
                <w:szCs w:val="24"/>
              </w:rPr>
              <w:t xml:space="preserve"> ID</w:t>
            </w:r>
            <w:r w:rsidR="00C001ED">
              <w:rPr>
                <w:sz w:val="24"/>
                <w:szCs w:val="24"/>
              </w:rPr>
              <w:t>(PK)</w:t>
            </w:r>
          </w:p>
        </w:tc>
      </w:tr>
      <w:tr w:rsidR="00972E6A" w:rsidRPr="00B76948" w14:paraId="484A8F33" w14:textId="77777777" w:rsidTr="009A6759">
        <w:trPr>
          <w:trHeight w:val="576"/>
        </w:trPr>
        <w:tc>
          <w:tcPr>
            <w:tcW w:w="2419" w:type="dxa"/>
            <w:vAlign w:val="center"/>
          </w:tcPr>
          <w:p w14:paraId="1DE16676" w14:textId="14C0E8ED" w:rsidR="00972E6A" w:rsidRPr="00EC0393" w:rsidRDefault="0095757E" w:rsidP="00AB05B9">
            <w:pPr>
              <w:rPr>
                <w:sz w:val="24"/>
                <w:szCs w:val="24"/>
              </w:rPr>
            </w:pPr>
            <w:proofErr w:type="spellStart"/>
            <w:r>
              <w:rPr>
                <w:sz w:val="24"/>
                <w:szCs w:val="24"/>
              </w:rPr>
              <w:t>typeId</w:t>
            </w:r>
            <w:proofErr w:type="spellEnd"/>
          </w:p>
        </w:tc>
        <w:tc>
          <w:tcPr>
            <w:tcW w:w="2420" w:type="dxa"/>
            <w:vAlign w:val="center"/>
          </w:tcPr>
          <w:p w14:paraId="6B247CEE" w14:textId="49E5BB12" w:rsidR="00972E6A" w:rsidRPr="00EC0393" w:rsidRDefault="009D4141" w:rsidP="00AB05B9">
            <w:pPr>
              <w:rPr>
                <w:sz w:val="24"/>
                <w:szCs w:val="24"/>
              </w:rPr>
            </w:pPr>
            <w:r w:rsidRPr="00EC0393">
              <w:rPr>
                <w:sz w:val="24"/>
                <w:szCs w:val="24"/>
                <w:lang w:eastAsia="zh-CN"/>
              </w:rPr>
              <w:t>var</w:t>
            </w:r>
            <w:r w:rsidR="00972E6A" w:rsidRPr="00EC0393">
              <w:rPr>
                <w:sz w:val="24"/>
                <w:szCs w:val="24"/>
              </w:rPr>
              <w:t>char</w:t>
            </w:r>
          </w:p>
        </w:tc>
        <w:tc>
          <w:tcPr>
            <w:tcW w:w="2420" w:type="dxa"/>
            <w:vAlign w:val="center"/>
          </w:tcPr>
          <w:p w14:paraId="71D99BE9" w14:textId="79C69455" w:rsidR="00972E6A" w:rsidRPr="00EC0393" w:rsidRDefault="0095757E" w:rsidP="00AB05B9">
            <w:pPr>
              <w:rPr>
                <w:sz w:val="24"/>
                <w:szCs w:val="24"/>
              </w:rPr>
            </w:pPr>
            <w:r>
              <w:rPr>
                <w:sz w:val="24"/>
                <w:szCs w:val="24"/>
              </w:rPr>
              <w:t>32</w:t>
            </w:r>
          </w:p>
        </w:tc>
        <w:tc>
          <w:tcPr>
            <w:tcW w:w="2420" w:type="dxa"/>
            <w:vAlign w:val="center"/>
          </w:tcPr>
          <w:p w14:paraId="443F37C0" w14:textId="0A52F7FD" w:rsidR="00972E6A" w:rsidRPr="00EC0393" w:rsidRDefault="0095757E" w:rsidP="00AB05B9">
            <w:pPr>
              <w:rPr>
                <w:sz w:val="24"/>
                <w:szCs w:val="24"/>
              </w:rPr>
            </w:pPr>
            <w:r>
              <w:rPr>
                <w:sz w:val="24"/>
                <w:szCs w:val="24"/>
              </w:rPr>
              <w:t>Product Type ID</w:t>
            </w:r>
            <w:r w:rsidR="00C001ED">
              <w:rPr>
                <w:sz w:val="24"/>
                <w:szCs w:val="24"/>
              </w:rPr>
              <w:t>(FK)</w:t>
            </w:r>
          </w:p>
        </w:tc>
      </w:tr>
      <w:tr w:rsidR="00972E6A" w:rsidRPr="00B76948" w14:paraId="6F2786C7" w14:textId="77777777" w:rsidTr="009A6759">
        <w:trPr>
          <w:trHeight w:val="576"/>
        </w:trPr>
        <w:tc>
          <w:tcPr>
            <w:tcW w:w="2419" w:type="dxa"/>
            <w:vAlign w:val="center"/>
          </w:tcPr>
          <w:p w14:paraId="6F64782F" w14:textId="74490A0B" w:rsidR="00972E6A" w:rsidRPr="00EC0393" w:rsidRDefault="0095757E" w:rsidP="00AB05B9">
            <w:pPr>
              <w:rPr>
                <w:sz w:val="24"/>
                <w:szCs w:val="24"/>
                <w:lang w:eastAsia="zh-CN"/>
              </w:rPr>
            </w:pPr>
            <w:proofErr w:type="spellStart"/>
            <w:r>
              <w:rPr>
                <w:rFonts w:hint="eastAsia"/>
                <w:sz w:val="24"/>
                <w:szCs w:val="24"/>
                <w:lang w:eastAsia="zh-CN"/>
              </w:rPr>
              <w:t>p</w:t>
            </w:r>
            <w:r>
              <w:rPr>
                <w:sz w:val="24"/>
                <w:szCs w:val="24"/>
                <w:lang w:eastAsia="zh-CN"/>
              </w:rPr>
              <w:t>roductName</w:t>
            </w:r>
            <w:proofErr w:type="spellEnd"/>
          </w:p>
        </w:tc>
        <w:tc>
          <w:tcPr>
            <w:tcW w:w="2420" w:type="dxa"/>
            <w:vAlign w:val="center"/>
          </w:tcPr>
          <w:p w14:paraId="7C63890C" w14:textId="60B065E1" w:rsidR="00972E6A" w:rsidRPr="00EC0393" w:rsidRDefault="009D4141" w:rsidP="00AB05B9">
            <w:pPr>
              <w:rPr>
                <w:sz w:val="24"/>
                <w:szCs w:val="24"/>
              </w:rPr>
            </w:pPr>
            <w:r w:rsidRPr="00EC0393">
              <w:rPr>
                <w:sz w:val="24"/>
                <w:szCs w:val="24"/>
                <w:lang w:eastAsia="zh-CN"/>
              </w:rPr>
              <w:t>var</w:t>
            </w:r>
            <w:r w:rsidRPr="00EC0393">
              <w:rPr>
                <w:sz w:val="24"/>
                <w:szCs w:val="24"/>
              </w:rPr>
              <w:t>char</w:t>
            </w:r>
          </w:p>
        </w:tc>
        <w:tc>
          <w:tcPr>
            <w:tcW w:w="2420" w:type="dxa"/>
            <w:vAlign w:val="center"/>
          </w:tcPr>
          <w:p w14:paraId="118D99CF" w14:textId="7FAC02AE" w:rsidR="00972E6A" w:rsidRPr="00EC0393" w:rsidRDefault="0095757E" w:rsidP="00AB05B9">
            <w:pPr>
              <w:rPr>
                <w:sz w:val="24"/>
                <w:szCs w:val="24"/>
              </w:rPr>
            </w:pPr>
            <w:r>
              <w:rPr>
                <w:sz w:val="24"/>
                <w:szCs w:val="24"/>
              </w:rPr>
              <w:t>10</w:t>
            </w:r>
          </w:p>
        </w:tc>
        <w:tc>
          <w:tcPr>
            <w:tcW w:w="2420" w:type="dxa"/>
            <w:vAlign w:val="center"/>
          </w:tcPr>
          <w:p w14:paraId="005244D6" w14:textId="2289148F" w:rsidR="00972E6A" w:rsidRPr="00EC0393" w:rsidRDefault="0095757E" w:rsidP="00AB05B9">
            <w:pPr>
              <w:rPr>
                <w:sz w:val="24"/>
                <w:szCs w:val="24"/>
              </w:rPr>
            </w:pPr>
            <w:r>
              <w:rPr>
                <w:sz w:val="24"/>
                <w:szCs w:val="24"/>
              </w:rPr>
              <w:t>Product</w:t>
            </w:r>
            <w:r w:rsidR="00972E6A" w:rsidRPr="00EC0393">
              <w:rPr>
                <w:sz w:val="24"/>
                <w:szCs w:val="24"/>
              </w:rPr>
              <w:t xml:space="preserve"> Name</w:t>
            </w:r>
          </w:p>
        </w:tc>
      </w:tr>
      <w:tr w:rsidR="00972E6A" w:rsidRPr="00B76948" w14:paraId="0AD2130D" w14:textId="77777777" w:rsidTr="009A6759">
        <w:trPr>
          <w:trHeight w:val="576"/>
        </w:trPr>
        <w:tc>
          <w:tcPr>
            <w:tcW w:w="2419" w:type="dxa"/>
            <w:vAlign w:val="center"/>
          </w:tcPr>
          <w:p w14:paraId="5A6A739C" w14:textId="57142476" w:rsidR="00972E6A" w:rsidRPr="00EC0393" w:rsidRDefault="0095757E" w:rsidP="00AB05B9">
            <w:pPr>
              <w:rPr>
                <w:sz w:val="24"/>
                <w:szCs w:val="24"/>
                <w:lang w:eastAsia="zh-CN"/>
              </w:rPr>
            </w:pPr>
            <w:r>
              <w:rPr>
                <w:rFonts w:hint="eastAsia"/>
                <w:sz w:val="24"/>
                <w:szCs w:val="24"/>
                <w:lang w:eastAsia="zh-CN"/>
              </w:rPr>
              <w:t>d</w:t>
            </w:r>
            <w:r>
              <w:rPr>
                <w:sz w:val="24"/>
                <w:szCs w:val="24"/>
                <w:lang w:eastAsia="zh-CN"/>
              </w:rPr>
              <w:t>escription</w:t>
            </w:r>
          </w:p>
        </w:tc>
        <w:tc>
          <w:tcPr>
            <w:tcW w:w="2420" w:type="dxa"/>
            <w:vAlign w:val="center"/>
          </w:tcPr>
          <w:p w14:paraId="40E1FE84" w14:textId="66F6FEAA" w:rsidR="00972E6A" w:rsidRPr="00EC0393" w:rsidRDefault="009D4141" w:rsidP="00AB05B9">
            <w:pPr>
              <w:rPr>
                <w:sz w:val="24"/>
                <w:szCs w:val="24"/>
              </w:rPr>
            </w:pPr>
            <w:r w:rsidRPr="00EC0393">
              <w:rPr>
                <w:sz w:val="24"/>
                <w:szCs w:val="24"/>
                <w:lang w:eastAsia="zh-CN"/>
              </w:rPr>
              <w:t>var</w:t>
            </w:r>
            <w:r w:rsidRPr="00EC0393">
              <w:rPr>
                <w:sz w:val="24"/>
                <w:szCs w:val="24"/>
              </w:rPr>
              <w:t>char</w:t>
            </w:r>
          </w:p>
        </w:tc>
        <w:tc>
          <w:tcPr>
            <w:tcW w:w="2420" w:type="dxa"/>
            <w:vAlign w:val="center"/>
          </w:tcPr>
          <w:p w14:paraId="38EDD56F" w14:textId="002DBDC4" w:rsidR="00972E6A" w:rsidRPr="00EC0393" w:rsidRDefault="0095757E" w:rsidP="00AB05B9">
            <w:pPr>
              <w:rPr>
                <w:sz w:val="24"/>
                <w:szCs w:val="24"/>
              </w:rPr>
            </w:pPr>
            <w:r>
              <w:rPr>
                <w:sz w:val="24"/>
                <w:szCs w:val="24"/>
              </w:rPr>
              <w:t>50</w:t>
            </w:r>
          </w:p>
        </w:tc>
        <w:tc>
          <w:tcPr>
            <w:tcW w:w="2420" w:type="dxa"/>
            <w:vAlign w:val="center"/>
          </w:tcPr>
          <w:p w14:paraId="1721E81B" w14:textId="6CB3D4D7" w:rsidR="00972E6A" w:rsidRPr="00EC0393" w:rsidRDefault="0095757E" w:rsidP="00AB05B9">
            <w:pPr>
              <w:rPr>
                <w:sz w:val="24"/>
                <w:szCs w:val="24"/>
              </w:rPr>
            </w:pPr>
            <w:r>
              <w:rPr>
                <w:sz w:val="24"/>
                <w:szCs w:val="24"/>
              </w:rPr>
              <w:t>Product Description</w:t>
            </w:r>
          </w:p>
        </w:tc>
      </w:tr>
      <w:tr w:rsidR="0095757E" w:rsidRPr="00B76948" w14:paraId="55B1BE19" w14:textId="77777777" w:rsidTr="009A6759">
        <w:trPr>
          <w:trHeight w:val="576"/>
        </w:trPr>
        <w:tc>
          <w:tcPr>
            <w:tcW w:w="2419" w:type="dxa"/>
            <w:vAlign w:val="center"/>
          </w:tcPr>
          <w:p w14:paraId="71047417" w14:textId="40F17628" w:rsidR="0095757E" w:rsidRDefault="0095757E" w:rsidP="00AB05B9">
            <w:pPr>
              <w:rPr>
                <w:sz w:val="24"/>
                <w:szCs w:val="24"/>
                <w:lang w:eastAsia="zh-CN"/>
              </w:rPr>
            </w:pPr>
            <w:r>
              <w:rPr>
                <w:sz w:val="24"/>
                <w:szCs w:val="24"/>
                <w:lang w:eastAsia="zh-CN"/>
              </w:rPr>
              <w:t>price</w:t>
            </w:r>
          </w:p>
        </w:tc>
        <w:tc>
          <w:tcPr>
            <w:tcW w:w="2420" w:type="dxa"/>
            <w:vAlign w:val="center"/>
          </w:tcPr>
          <w:p w14:paraId="52E69C67" w14:textId="16299BE1" w:rsidR="0095757E" w:rsidRPr="00EC0393" w:rsidRDefault="0095757E" w:rsidP="00AB05B9">
            <w:pPr>
              <w:rPr>
                <w:sz w:val="24"/>
                <w:szCs w:val="24"/>
                <w:lang w:eastAsia="zh-CN"/>
              </w:rPr>
            </w:pPr>
            <w:r>
              <w:rPr>
                <w:rFonts w:hint="eastAsia"/>
                <w:sz w:val="24"/>
                <w:szCs w:val="24"/>
                <w:lang w:eastAsia="zh-CN"/>
              </w:rPr>
              <w:t>i</w:t>
            </w:r>
            <w:r>
              <w:rPr>
                <w:sz w:val="24"/>
                <w:szCs w:val="24"/>
                <w:lang w:eastAsia="zh-CN"/>
              </w:rPr>
              <w:t>nt</w:t>
            </w:r>
          </w:p>
        </w:tc>
        <w:tc>
          <w:tcPr>
            <w:tcW w:w="2420" w:type="dxa"/>
            <w:vAlign w:val="center"/>
          </w:tcPr>
          <w:p w14:paraId="740AF39B" w14:textId="03B3BFE3" w:rsidR="0095757E" w:rsidRDefault="0095757E" w:rsidP="00AB05B9">
            <w:pPr>
              <w:rPr>
                <w:sz w:val="24"/>
                <w:szCs w:val="24"/>
                <w:lang w:eastAsia="zh-CN"/>
              </w:rPr>
            </w:pPr>
            <w:r>
              <w:rPr>
                <w:rFonts w:hint="eastAsia"/>
                <w:sz w:val="24"/>
                <w:szCs w:val="24"/>
                <w:lang w:eastAsia="zh-CN"/>
              </w:rPr>
              <w:t>4</w:t>
            </w:r>
          </w:p>
        </w:tc>
        <w:tc>
          <w:tcPr>
            <w:tcW w:w="2420" w:type="dxa"/>
            <w:vAlign w:val="center"/>
          </w:tcPr>
          <w:p w14:paraId="6330797E" w14:textId="628871B7" w:rsidR="0095757E" w:rsidRDefault="0095757E" w:rsidP="00AB05B9">
            <w:pPr>
              <w:rPr>
                <w:sz w:val="24"/>
                <w:szCs w:val="24"/>
                <w:lang w:eastAsia="zh-CN"/>
              </w:rPr>
            </w:pPr>
            <w:r>
              <w:rPr>
                <w:rFonts w:hint="eastAsia"/>
                <w:sz w:val="24"/>
                <w:szCs w:val="24"/>
                <w:lang w:eastAsia="zh-CN"/>
              </w:rPr>
              <w:t>P</w:t>
            </w:r>
            <w:r>
              <w:rPr>
                <w:sz w:val="24"/>
                <w:szCs w:val="24"/>
                <w:lang w:eastAsia="zh-CN"/>
              </w:rPr>
              <w:t>roduct Price</w:t>
            </w:r>
          </w:p>
        </w:tc>
      </w:tr>
      <w:tr w:rsidR="0095757E" w:rsidRPr="00B76948" w14:paraId="4B48DEA7" w14:textId="77777777" w:rsidTr="009A6759">
        <w:trPr>
          <w:trHeight w:val="576"/>
        </w:trPr>
        <w:tc>
          <w:tcPr>
            <w:tcW w:w="2419" w:type="dxa"/>
            <w:vAlign w:val="center"/>
          </w:tcPr>
          <w:p w14:paraId="4F7ECD86" w14:textId="64335509" w:rsidR="0095757E" w:rsidRDefault="0095757E" w:rsidP="00AB05B9">
            <w:pPr>
              <w:rPr>
                <w:sz w:val="24"/>
                <w:szCs w:val="24"/>
                <w:lang w:eastAsia="zh-CN"/>
              </w:rPr>
            </w:pPr>
            <w:proofErr w:type="spellStart"/>
            <w:r>
              <w:rPr>
                <w:rFonts w:hint="eastAsia"/>
                <w:sz w:val="24"/>
                <w:szCs w:val="24"/>
                <w:lang w:eastAsia="zh-CN"/>
              </w:rPr>
              <w:t>p</w:t>
            </w:r>
            <w:r>
              <w:rPr>
                <w:sz w:val="24"/>
                <w:szCs w:val="24"/>
                <w:lang w:eastAsia="zh-CN"/>
              </w:rPr>
              <w:t>ictureUrl</w:t>
            </w:r>
            <w:proofErr w:type="spellEnd"/>
          </w:p>
        </w:tc>
        <w:tc>
          <w:tcPr>
            <w:tcW w:w="2420" w:type="dxa"/>
            <w:vAlign w:val="center"/>
          </w:tcPr>
          <w:p w14:paraId="4E9F639F" w14:textId="24AC471F" w:rsidR="0095757E" w:rsidRDefault="0095757E"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3BDB1B6" w14:textId="78D5D416" w:rsidR="0095757E" w:rsidRDefault="0095757E"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2F5782FD" w14:textId="6A9768E4" w:rsidR="0095757E" w:rsidRDefault="0095757E" w:rsidP="00AB05B9">
            <w:pPr>
              <w:rPr>
                <w:sz w:val="24"/>
                <w:szCs w:val="24"/>
                <w:lang w:eastAsia="zh-CN"/>
              </w:rPr>
            </w:pPr>
            <w:r>
              <w:rPr>
                <w:rFonts w:hint="eastAsia"/>
                <w:sz w:val="24"/>
                <w:szCs w:val="24"/>
                <w:lang w:eastAsia="zh-CN"/>
              </w:rPr>
              <w:t>P</w:t>
            </w:r>
            <w:r>
              <w:rPr>
                <w:sz w:val="24"/>
                <w:szCs w:val="24"/>
                <w:lang w:eastAsia="zh-CN"/>
              </w:rPr>
              <w:t>roduct Picture URL</w:t>
            </w:r>
          </w:p>
        </w:tc>
      </w:tr>
    </w:tbl>
    <w:p w14:paraId="5C86E3F6" w14:textId="739AE147" w:rsidR="00972E6A" w:rsidRPr="00B76948" w:rsidRDefault="0087545D" w:rsidP="00DD2000">
      <w:pPr>
        <w:spacing w:after="0"/>
      </w:pPr>
      <w:r w:rsidRPr="00B76948">
        <w:lastRenderedPageBreak/>
        <w:t>The “</w:t>
      </w:r>
      <w:r w:rsidR="0095757E">
        <w:t>Product</w:t>
      </w:r>
      <w:r w:rsidRPr="00B76948">
        <w:t xml:space="preserve">” table stores information about </w:t>
      </w:r>
      <w:r w:rsidR="0095757E">
        <w:t>product</w:t>
      </w:r>
      <w:r w:rsidRPr="00B76948">
        <w:t>, shown in table 3.1.</w:t>
      </w:r>
    </w:p>
    <w:p w14:paraId="7CFAB5C0" w14:textId="77777777" w:rsidR="00EC0393" w:rsidRDefault="00EC0393" w:rsidP="008D6476">
      <w:pPr>
        <w:spacing w:after="0"/>
      </w:pPr>
    </w:p>
    <w:p w14:paraId="0ED04DF3" w14:textId="3D1CAF00" w:rsidR="004A7F96" w:rsidRPr="00B76948" w:rsidRDefault="000E447D" w:rsidP="008D6476">
      <w:pPr>
        <w:spacing w:after="0"/>
      </w:pPr>
      <w:r w:rsidRPr="00B76948">
        <w:t xml:space="preserve">Table 3.2 - </w:t>
      </w:r>
      <w:r w:rsidR="004A7F96" w:rsidRPr="00B76948">
        <w:t>Structure of “</w:t>
      </w:r>
      <w:proofErr w:type="spellStart"/>
      <w:r w:rsidR="0095757E">
        <w:t>ProductType</w:t>
      </w:r>
      <w:proofErr w:type="spellEnd"/>
      <w:r w:rsidR="004A7F96"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25"/>
        <w:gridCol w:w="2420"/>
        <w:gridCol w:w="2420"/>
        <w:gridCol w:w="2420"/>
      </w:tblGrid>
      <w:tr w:rsidR="004A7F96" w:rsidRPr="00AB05B9" w14:paraId="760EFB57" w14:textId="77777777" w:rsidTr="009A6759">
        <w:trPr>
          <w:trHeight w:val="576"/>
        </w:trPr>
        <w:tc>
          <w:tcPr>
            <w:tcW w:w="2425" w:type="dxa"/>
            <w:vAlign w:val="center"/>
          </w:tcPr>
          <w:p w14:paraId="684B2570" w14:textId="77777777" w:rsidR="004A7F96" w:rsidRPr="00EC0393" w:rsidRDefault="004A7F96" w:rsidP="00AB05B9">
            <w:pPr>
              <w:spacing w:line="259" w:lineRule="auto"/>
              <w:jc w:val="center"/>
              <w:rPr>
                <w:sz w:val="24"/>
                <w:szCs w:val="24"/>
              </w:rPr>
            </w:pPr>
            <w:r w:rsidRPr="00EC0393">
              <w:rPr>
                <w:sz w:val="24"/>
                <w:szCs w:val="24"/>
              </w:rPr>
              <w:t>Field name</w:t>
            </w:r>
          </w:p>
        </w:tc>
        <w:tc>
          <w:tcPr>
            <w:tcW w:w="2420" w:type="dxa"/>
            <w:vAlign w:val="center"/>
          </w:tcPr>
          <w:p w14:paraId="25E82270" w14:textId="77777777" w:rsidR="004A7F96" w:rsidRPr="00EC0393" w:rsidRDefault="004A7F96" w:rsidP="00AB05B9">
            <w:pPr>
              <w:spacing w:line="259" w:lineRule="auto"/>
              <w:jc w:val="center"/>
              <w:rPr>
                <w:sz w:val="24"/>
                <w:szCs w:val="24"/>
              </w:rPr>
            </w:pPr>
            <w:r w:rsidRPr="00EC0393">
              <w:rPr>
                <w:sz w:val="24"/>
                <w:szCs w:val="24"/>
              </w:rPr>
              <w:t>Data type</w:t>
            </w:r>
          </w:p>
        </w:tc>
        <w:tc>
          <w:tcPr>
            <w:tcW w:w="2420" w:type="dxa"/>
            <w:vAlign w:val="center"/>
          </w:tcPr>
          <w:p w14:paraId="557DF9FA" w14:textId="77777777" w:rsidR="004A7F96" w:rsidRPr="00EC0393" w:rsidRDefault="004A7F96" w:rsidP="00AB05B9">
            <w:pPr>
              <w:spacing w:line="259" w:lineRule="auto"/>
              <w:jc w:val="center"/>
              <w:rPr>
                <w:sz w:val="24"/>
                <w:szCs w:val="24"/>
              </w:rPr>
            </w:pPr>
            <w:r w:rsidRPr="00EC0393">
              <w:rPr>
                <w:sz w:val="24"/>
                <w:szCs w:val="24"/>
              </w:rPr>
              <w:t>Field size</w:t>
            </w:r>
          </w:p>
          <w:p w14:paraId="5CEBDD1C" w14:textId="77777777" w:rsidR="004A7F96" w:rsidRPr="00EC0393" w:rsidRDefault="004A7F96" w:rsidP="00AB05B9">
            <w:pPr>
              <w:spacing w:line="259" w:lineRule="auto"/>
              <w:jc w:val="center"/>
              <w:rPr>
                <w:sz w:val="24"/>
                <w:szCs w:val="24"/>
              </w:rPr>
            </w:pPr>
            <w:r w:rsidRPr="00EC0393">
              <w:rPr>
                <w:sz w:val="24"/>
                <w:szCs w:val="24"/>
              </w:rPr>
              <w:t>(bytes)</w:t>
            </w:r>
          </w:p>
        </w:tc>
        <w:tc>
          <w:tcPr>
            <w:tcW w:w="2420" w:type="dxa"/>
            <w:vAlign w:val="center"/>
          </w:tcPr>
          <w:p w14:paraId="5F8E6D96" w14:textId="77777777" w:rsidR="004A7F96" w:rsidRPr="00EC0393" w:rsidRDefault="004A7F96" w:rsidP="00AB05B9">
            <w:pPr>
              <w:spacing w:line="259" w:lineRule="auto"/>
              <w:jc w:val="center"/>
              <w:rPr>
                <w:sz w:val="24"/>
                <w:szCs w:val="24"/>
              </w:rPr>
            </w:pPr>
            <w:r w:rsidRPr="00EC0393">
              <w:rPr>
                <w:sz w:val="24"/>
                <w:szCs w:val="24"/>
              </w:rPr>
              <w:t>Description</w:t>
            </w:r>
          </w:p>
        </w:tc>
      </w:tr>
      <w:tr w:rsidR="004A7F96" w:rsidRPr="00AB05B9" w14:paraId="6A3D4867" w14:textId="77777777" w:rsidTr="009A6759">
        <w:trPr>
          <w:trHeight w:val="576"/>
        </w:trPr>
        <w:tc>
          <w:tcPr>
            <w:tcW w:w="2425" w:type="dxa"/>
            <w:vAlign w:val="center"/>
          </w:tcPr>
          <w:p w14:paraId="37CD2F5E" w14:textId="1F6A3BA0" w:rsidR="004A7F96" w:rsidRPr="00EC0393" w:rsidRDefault="0095757E" w:rsidP="00AB05B9">
            <w:pPr>
              <w:spacing w:line="259" w:lineRule="auto"/>
              <w:rPr>
                <w:sz w:val="24"/>
                <w:szCs w:val="24"/>
                <w:lang w:eastAsia="zh-CN"/>
              </w:rPr>
            </w:pPr>
            <w:proofErr w:type="spellStart"/>
            <w:r>
              <w:rPr>
                <w:rFonts w:hint="eastAsia"/>
                <w:sz w:val="24"/>
                <w:szCs w:val="24"/>
                <w:lang w:eastAsia="zh-CN"/>
              </w:rPr>
              <w:t>t</w:t>
            </w:r>
            <w:r>
              <w:rPr>
                <w:sz w:val="24"/>
                <w:szCs w:val="24"/>
                <w:lang w:eastAsia="zh-CN"/>
              </w:rPr>
              <w:t>ypeId</w:t>
            </w:r>
            <w:proofErr w:type="spellEnd"/>
          </w:p>
        </w:tc>
        <w:tc>
          <w:tcPr>
            <w:tcW w:w="2420" w:type="dxa"/>
            <w:vAlign w:val="center"/>
          </w:tcPr>
          <w:p w14:paraId="559EFF3D" w14:textId="35694044" w:rsidR="004A7F96" w:rsidRPr="00EC0393" w:rsidRDefault="0095757E" w:rsidP="00AB05B9">
            <w:pPr>
              <w:spacing w:line="259" w:lineRule="auto"/>
              <w:rPr>
                <w:sz w:val="24"/>
                <w:szCs w:val="24"/>
              </w:rPr>
            </w:pPr>
            <w:r>
              <w:rPr>
                <w:sz w:val="24"/>
                <w:szCs w:val="24"/>
              </w:rPr>
              <w:t>varchar</w:t>
            </w:r>
          </w:p>
        </w:tc>
        <w:tc>
          <w:tcPr>
            <w:tcW w:w="2420" w:type="dxa"/>
            <w:vAlign w:val="center"/>
          </w:tcPr>
          <w:p w14:paraId="4FB2BC0C" w14:textId="28409280" w:rsidR="004A7F96" w:rsidRPr="00EC0393" w:rsidRDefault="0095757E"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16E4FFFD" w14:textId="30AC3E35" w:rsidR="004A7F96" w:rsidRPr="00EC0393" w:rsidRDefault="0095757E" w:rsidP="00AB05B9">
            <w:pPr>
              <w:spacing w:line="259" w:lineRule="auto"/>
              <w:rPr>
                <w:sz w:val="24"/>
                <w:szCs w:val="24"/>
              </w:rPr>
            </w:pPr>
            <w:r>
              <w:rPr>
                <w:sz w:val="24"/>
                <w:szCs w:val="24"/>
              </w:rPr>
              <w:t>Product Type</w:t>
            </w:r>
            <w:r w:rsidR="004A7F96" w:rsidRPr="00EC0393">
              <w:rPr>
                <w:sz w:val="24"/>
                <w:szCs w:val="24"/>
              </w:rPr>
              <w:t xml:space="preserve"> ID</w:t>
            </w:r>
            <w:r w:rsidR="00C001ED">
              <w:rPr>
                <w:sz w:val="24"/>
                <w:szCs w:val="24"/>
              </w:rPr>
              <w:t>(PK</w:t>
            </w:r>
            <w:r w:rsidR="00D61AE6">
              <w:rPr>
                <w:sz w:val="24"/>
                <w:szCs w:val="24"/>
              </w:rPr>
              <w:t>)</w:t>
            </w:r>
          </w:p>
        </w:tc>
      </w:tr>
      <w:tr w:rsidR="004A7F96" w:rsidRPr="00AB05B9" w14:paraId="5C613BA5" w14:textId="77777777" w:rsidTr="009A6759">
        <w:trPr>
          <w:trHeight w:val="576"/>
        </w:trPr>
        <w:tc>
          <w:tcPr>
            <w:tcW w:w="2425" w:type="dxa"/>
            <w:vAlign w:val="center"/>
          </w:tcPr>
          <w:p w14:paraId="4C0F79CC" w14:textId="67D26065" w:rsidR="004A7F96" w:rsidRPr="00EC0393" w:rsidRDefault="0095757E" w:rsidP="00AB05B9">
            <w:pPr>
              <w:spacing w:line="259" w:lineRule="auto"/>
              <w:rPr>
                <w:sz w:val="24"/>
                <w:szCs w:val="24"/>
                <w:lang w:eastAsia="zh-CN"/>
              </w:rPr>
            </w:pPr>
            <w:proofErr w:type="spellStart"/>
            <w:r>
              <w:rPr>
                <w:rFonts w:hint="eastAsia"/>
                <w:sz w:val="24"/>
                <w:szCs w:val="24"/>
                <w:lang w:eastAsia="zh-CN"/>
              </w:rPr>
              <w:t>t</w:t>
            </w:r>
            <w:r>
              <w:rPr>
                <w:sz w:val="24"/>
                <w:szCs w:val="24"/>
                <w:lang w:eastAsia="zh-CN"/>
              </w:rPr>
              <w:t>ypeName</w:t>
            </w:r>
            <w:proofErr w:type="spellEnd"/>
          </w:p>
        </w:tc>
        <w:tc>
          <w:tcPr>
            <w:tcW w:w="2420" w:type="dxa"/>
            <w:vAlign w:val="center"/>
          </w:tcPr>
          <w:p w14:paraId="08C073E9" w14:textId="60280276" w:rsidR="004A7F96" w:rsidRPr="00EC0393" w:rsidRDefault="009D4141" w:rsidP="00AB05B9">
            <w:pPr>
              <w:spacing w:line="259" w:lineRule="auto"/>
              <w:rPr>
                <w:sz w:val="24"/>
                <w:szCs w:val="24"/>
              </w:rPr>
            </w:pPr>
            <w:r w:rsidRPr="00EC0393">
              <w:rPr>
                <w:sz w:val="24"/>
                <w:szCs w:val="24"/>
              </w:rPr>
              <w:t>varchar</w:t>
            </w:r>
          </w:p>
        </w:tc>
        <w:tc>
          <w:tcPr>
            <w:tcW w:w="2420" w:type="dxa"/>
            <w:vAlign w:val="center"/>
          </w:tcPr>
          <w:p w14:paraId="5A2B5B3A" w14:textId="2CE51356" w:rsidR="004A7F96" w:rsidRPr="00EC0393" w:rsidRDefault="0095757E"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4C57B901" w14:textId="64FA5DA6" w:rsidR="004A7F96" w:rsidRPr="00EC0393" w:rsidRDefault="0095757E" w:rsidP="00AB05B9">
            <w:pPr>
              <w:spacing w:line="259" w:lineRule="auto"/>
              <w:rPr>
                <w:sz w:val="24"/>
                <w:szCs w:val="24"/>
              </w:rPr>
            </w:pPr>
            <w:r>
              <w:rPr>
                <w:sz w:val="24"/>
                <w:szCs w:val="24"/>
              </w:rPr>
              <w:t>Product Type Name</w:t>
            </w:r>
          </w:p>
        </w:tc>
      </w:tr>
    </w:tbl>
    <w:p w14:paraId="1CB45245" w14:textId="77777777" w:rsidR="00515D98" w:rsidRDefault="00515D98" w:rsidP="008D6476">
      <w:pPr>
        <w:spacing w:after="0"/>
      </w:pPr>
    </w:p>
    <w:p w14:paraId="013D2FF0" w14:textId="52A3BF3B" w:rsidR="00DD2000" w:rsidRPr="00B76948" w:rsidRDefault="00DD2000" w:rsidP="008D6476">
      <w:pPr>
        <w:spacing w:after="0"/>
      </w:pPr>
      <w:r w:rsidRPr="00B76948">
        <w:t>The “</w:t>
      </w:r>
      <w:proofErr w:type="spellStart"/>
      <w:r w:rsidR="0095757E">
        <w:t>ProductType</w:t>
      </w:r>
      <w:proofErr w:type="spellEnd"/>
      <w:r w:rsidRPr="00B76948">
        <w:t xml:space="preserve">” table stores information about </w:t>
      </w:r>
      <w:r w:rsidR="0095757E">
        <w:t>product type</w:t>
      </w:r>
      <w:r w:rsidRPr="00B76948">
        <w:t>, shown in table 3.2.</w:t>
      </w:r>
    </w:p>
    <w:p w14:paraId="70A897B1" w14:textId="77777777" w:rsidR="004A7F96" w:rsidRPr="00B76948" w:rsidRDefault="004A7F96" w:rsidP="00515D98">
      <w:pPr>
        <w:spacing w:after="0"/>
      </w:pPr>
    </w:p>
    <w:p w14:paraId="19E02B55" w14:textId="12C17554" w:rsidR="00CF5040" w:rsidRPr="00B76948" w:rsidRDefault="000E447D" w:rsidP="00515D98">
      <w:pPr>
        <w:spacing w:after="0"/>
      </w:pPr>
      <w:r w:rsidRPr="001E0A27">
        <w:t xml:space="preserve">Table 3.3 - </w:t>
      </w:r>
      <w:r w:rsidR="00CF5040" w:rsidRPr="001E0A27">
        <w:t>Structure of “</w:t>
      </w:r>
      <w:r w:rsidR="001E0A27">
        <w:t>Order</w:t>
      </w:r>
      <w:r w:rsidR="00CF5040" w:rsidRPr="001E0A27">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CF5040" w:rsidRPr="00AB05B9" w14:paraId="3F6018FA" w14:textId="77777777" w:rsidTr="009A6759">
        <w:trPr>
          <w:trHeight w:val="576"/>
        </w:trPr>
        <w:tc>
          <w:tcPr>
            <w:tcW w:w="2419" w:type="dxa"/>
            <w:vAlign w:val="center"/>
          </w:tcPr>
          <w:p w14:paraId="47EB2D67" w14:textId="77777777" w:rsidR="00CF5040" w:rsidRPr="00EC0393" w:rsidRDefault="00CF5040" w:rsidP="00AB05B9">
            <w:pPr>
              <w:spacing w:line="259" w:lineRule="auto"/>
              <w:jc w:val="center"/>
              <w:rPr>
                <w:sz w:val="24"/>
                <w:szCs w:val="24"/>
              </w:rPr>
            </w:pPr>
            <w:r w:rsidRPr="00EC0393">
              <w:rPr>
                <w:sz w:val="24"/>
                <w:szCs w:val="24"/>
              </w:rPr>
              <w:t>Field name</w:t>
            </w:r>
          </w:p>
        </w:tc>
        <w:tc>
          <w:tcPr>
            <w:tcW w:w="2420" w:type="dxa"/>
            <w:vAlign w:val="center"/>
          </w:tcPr>
          <w:p w14:paraId="24399F60" w14:textId="77777777" w:rsidR="00CF5040" w:rsidRPr="00EC0393" w:rsidRDefault="00CF5040" w:rsidP="00AB05B9">
            <w:pPr>
              <w:spacing w:line="259" w:lineRule="auto"/>
              <w:jc w:val="center"/>
              <w:rPr>
                <w:sz w:val="24"/>
                <w:szCs w:val="24"/>
              </w:rPr>
            </w:pPr>
            <w:r w:rsidRPr="00EC0393">
              <w:rPr>
                <w:sz w:val="24"/>
                <w:szCs w:val="24"/>
              </w:rPr>
              <w:t>Data type</w:t>
            </w:r>
          </w:p>
        </w:tc>
        <w:tc>
          <w:tcPr>
            <w:tcW w:w="2420" w:type="dxa"/>
            <w:vAlign w:val="center"/>
          </w:tcPr>
          <w:p w14:paraId="51A3E4AA" w14:textId="77777777" w:rsidR="00CF5040" w:rsidRPr="00EC0393" w:rsidRDefault="00CF5040" w:rsidP="00AB05B9">
            <w:pPr>
              <w:spacing w:line="259" w:lineRule="auto"/>
              <w:jc w:val="center"/>
              <w:rPr>
                <w:sz w:val="24"/>
                <w:szCs w:val="24"/>
              </w:rPr>
            </w:pPr>
            <w:r w:rsidRPr="00EC0393">
              <w:rPr>
                <w:sz w:val="24"/>
                <w:szCs w:val="24"/>
              </w:rPr>
              <w:t>Field size</w:t>
            </w:r>
          </w:p>
          <w:p w14:paraId="17882FD7" w14:textId="77777777" w:rsidR="00CF5040" w:rsidRPr="00EC0393" w:rsidRDefault="00CF5040" w:rsidP="00AB05B9">
            <w:pPr>
              <w:spacing w:line="259" w:lineRule="auto"/>
              <w:jc w:val="center"/>
              <w:rPr>
                <w:sz w:val="24"/>
                <w:szCs w:val="24"/>
              </w:rPr>
            </w:pPr>
            <w:r w:rsidRPr="00EC0393">
              <w:rPr>
                <w:sz w:val="24"/>
                <w:szCs w:val="24"/>
              </w:rPr>
              <w:t>(bytes)</w:t>
            </w:r>
          </w:p>
        </w:tc>
        <w:tc>
          <w:tcPr>
            <w:tcW w:w="2420" w:type="dxa"/>
            <w:vAlign w:val="center"/>
          </w:tcPr>
          <w:p w14:paraId="5EA01C07" w14:textId="77777777" w:rsidR="00CF5040" w:rsidRPr="00EC0393" w:rsidRDefault="00CF5040" w:rsidP="00AB05B9">
            <w:pPr>
              <w:spacing w:line="259" w:lineRule="auto"/>
              <w:jc w:val="center"/>
              <w:rPr>
                <w:sz w:val="24"/>
                <w:szCs w:val="24"/>
              </w:rPr>
            </w:pPr>
            <w:r w:rsidRPr="00EC0393">
              <w:rPr>
                <w:sz w:val="24"/>
                <w:szCs w:val="24"/>
              </w:rPr>
              <w:t>Description</w:t>
            </w:r>
          </w:p>
        </w:tc>
      </w:tr>
      <w:tr w:rsidR="00CF5040" w:rsidRPr="00AB05B9" w14:paraId="5A8FF180" w14:textId="77777777" w:rsidTr="009A6759">
        <w:trPr>
          <w:trHeight w:val="576"/>
        </w:trPr>
        <w:tc>
          <w:tcPr>
            <w:tcW w:w="2419" w:type="dxa"/>
            <w:vAlign w:val="center"/>
          </w:tcPr>
          <w:p w14:paraId="64AAFFE4" w14:textId="0DB9E2DD" w:rsidR="00CF5040" w:rsidRPr="00EC0393" w:rsidRDefault="001E0A27" w:rsidP="00AB05B9">
            <w:pPr>
              <w:spacing w:line="259" w:lineRule="auto"/>
              <w:rPr>
                <w:sz w:val="24"/>
                <w:szCs w:val="24"/>
                <w:lang w:eastAsia="zh-CN"/>
              </w:rPr>
            </w:pPr>
            <w:proofErr w:type="spellStart"/>
            <w:r>
              <w:rPr>
                <w:rFonts w:hint="eastAsia"/>
                <w:sz w:val="24"/>
                <w:szCs w:val="24"/>
                <w:lang w:eastAsia="zh-CN"/>
              </w:rPr>
              <w:t>o</w:t>
            </w:r>
            <w:r>
              <w:rPr>
                <w:sz w:val="24"/>
                <w:szCs w:val="24"/>
                <w:lang w:eastAsia="zh-CN"/>
              </w:rPr>
              <w:t>rderId</w:t>
            </w:r>
            <w:proofErr w:type="spellEnd"/>
          </w:p>
        </w:tc>
        <w:tc>
          <w:tcPr>
            <w:tcW w:w="2420" w:type="dxa"/>
            <w:vAlign w:val="center"/>
          </w:tcPr>
          <w:p w14:paraId="0F27BC33" w14:textId="61353DA7" w:rsidR="00CF5040" w:rsidRPr="00EC0393" w:rsidRDefault="001E0A27"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26BB95D" w14:textId="6E7B8FF1" w:rsidR="00CF5040"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79B2C72D" w14:textId="700171A4" w:rsidR="00CF5040" w:rsidRPr="00EC0393" w:rsidRDefault="001E0A27" w:rsidP="00AB05B9">
            <w:pPr>
              <w:spacing w:line="259" w:lineRule="auto"/>
              <w:rPr>
                <w:sz w:val="24"/>
                <w:szCs w:val="24"/>
              </w:rPr>
            </w:pPr>
            <w:r>
              <w:rPr>
                <w:sz w:val="24"/>
                <w:szCs w:val="24"/>
              </w:rPr>
              <w:t>Order</w:t>
            </w:r>
            <w:r w:rsidR="00CF5040" w:rsidRPr="00EC0393">
              <w:rPr>
                <w:sz w:val="24"/>
                <w:szCs w:val="24"/>
              </w:rPr>
              <w:t xml:space="preserve"> ID</w:t>
            </w:r>
            <w:r w:rsidR="00D61AE6">
              <w:rPr>
                <w:sz w:val="24"/>
                <w:szCs w:val="24"/>
              </w:rPr>
              <w:t>(PK)</w:t>
            </w:r>
          </w:p>
        </w:tc>
      </w:tr>
      <w:tr w:rsidR="009D4141" w:rsidRPr="00AB05B9" w14:paraId="77D79138" w14:textId="77777777" w:rsidTr="009A6759">
        <w:trPr>
          <w:trHeight w:val="576"/>
        </w:trPr>
        <w:tc>
          <w:tcPr>
            <w:tcW w:w="2419" w:type="dxa"/>
            <w:vAlign w:val="center"/>
          </w:tcPr>
          <w:p w14:paraId="5F30987C" w14:textId="3661A872" w:rsidR="009D4141" w:rsidRPr="00EC0393" w:rsidRDefault="001E0A27" w:rsidP="00AB05B9">
            <w:pPr>
              <w:spacing w:line="259" w:lineRule="auto"/>
              <w:rPr>
                <w:sz w:val="24"/>
                <w:szCs w:val="24"/>
                <w:lang w:eastAsia="zh-CN"/>
              </w:rPr>
            </w:pPr>
            <w:proofErr w:type="spellStart"/>
            <w:r>
              <w:rPr>
                <w:rFonts w:hint="eastAsia"/>
                <w:sz w:val="24"/>
                <w:szCs w:val="24"/>
                <w:lang w:eastAsia="zh-CN"/>
              </w:rPr>
              <w:t>p</w:t>
            </w:r>
            <w:r>
              <w:rPr>
                <w:sz w:val="24"/>
                <w:szCs w:val="24"/>
                <w:lang w:eastAsia="zh-CN"/>
              </w:rPr>
              <w:t>roductId</w:t>
            </w:r>
            <w:proofErr w:type="spellEnd"/>
          </w:p>
        </w:tc>
        <w:tc>
          <w:tcPr>
            <w:tcW w:w="2420" w:type="dxa"/>
            <w:vAlign w:val="center"/>
          </w:tcPr>
          <w:p w14:paraId="6656B6D8" w14:textId="28B5F8C9"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27B16898" w14:textId="403BA18C" w:rsidR="009D4141"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C0646D0" w14:textId="365CA872" w:rsidR="009D4141" w:rsidRPr="00EC0393" w:rsidRDefault="001E0A27" w:rsidP="00AB05B9">
            <w:pPr>
              <w:spacing w:line="259" w:lineRule="auto"/>
              <w:rPr>
                <w:sz w:val="24"/>
                <w:szCs w:val="24"/>
              </w:rPr>
            </w:pPr>
            <w:r>
              <w:rPr>
                <w:sz w:val="24"/>
                <w:szCs w:val="24"/>
              </w:rPr>
              <w:t>Product</w:t>
            </w:r>
            <w:r w:rsidR="009D4141" w:rsidRPr="00EC0393">
              <w:rPr>
                <w:sz w:val="24"/>
                <w:szCs w:val="24"/>
              </w:rPr>
              <w:t xml:space="preserve"> </w:t>
            </w:r>
            <w:r>
              <w:rPr>
                <w:sz w:val="24"/>
                <w:szCs w:val="24"/>
              </w:rPr>
              <w:t>ID</w:t>
            </w:r>
            <w:r w:rsidR="00D61AE6">
              <w:rPr>
                <w:sz w:val="24"/>
                <w:szCs w:val="24"/>
              </w:rPr>
              <w:t>(FK)</w:t>
            </w:r>
          </w:p>
        </w:tc>
      </w:tr>
      <w:tr w:rsidR="009D4141" w:rsidRPr="00AB05B9" w14:paraId="2E8F7420" w14:textId="77777777" w:rsidTr="009A6759">
        <w:trPr>
          <w:trHeight w:val="576"/>
        </w:trPr>
        <w:tc>
          <w:tcPr>
            <w:tcW w:w="2419" w:type="dxa"/>
            <w:vAlign w:val="center"/>
          </w:tcPr>
          <w:p w14:paraId="23EB149F" w14:textId="63FD35B9" w:rsidR="009D4141" w:rsidRPr="00EC0393" w:rsidRDefault="001E0A27" w:rsidP="00AB05B9">
            <w:pPr>
              <w:spacing w:line="259" w:lineRule="auto"/>
              <w:rPr>
                <w:sz w:val="24"/>
                <w:szCs w:val="24"/>
                <w:lang w:eastAsia="zh-CN"/>
              </w:rPr>
            </w:pPr>
            <w:proofErr w:type="spellStart"/>
            <w:r>
              <w:rPr>
                <w:rFonts w:hint="eastAsia"/>
                <w:sz w:val="24"/>
                <w:szCs w:val="24"/>
                <w:lang w:eastAsia="zh-CN"/>
              </w:rPr>
              <w:t>u</w:t>
            </w:r>
            <w:r>
              <w:rPr>
                <w:sz w:val="24"/>
                <w:szCs w:val="24"/>
                <w:lang w:eastAsia="zh-CN"/>
              </w:rPr>
              <w:t>serId</w:t>
            </w:r>
            <w:proofErr w:type="spellEnd"/>
          </w:p>
        </w:tc>
        <w:tc>
          <w:tcPr>
            <w:tcW w:w="2420" w:type="dxa"/>
            <w:vAlign w:val="center"/>
          </w:tcPr>
          <w:p w14:paraId="0C82D43B" w14:textId="62B3DCAC"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1214A551" w14:textId="7563D1D3" w:rsidR="009D4141"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3D16CBA6" w14:textId="5D9C3C87" w:rsidR="009D4141" w:rsidRPr="00EC0393" w:rsidRDefault="001E0A27" w:rsidP="00AB05B9">
            <w:pPr>
              <w:spacing w:line="259" w:lineRule="auto"/>
              <w:rPr>
                <w:sz w:val="24"/>
                <w:szCs w:val="24"/>
              </w:rPr>
            </w:pPr>
            <w:r>
              <w:rPr>
                <w:sz w:val="24"/>
                <w:szCs w:val="24"/>
              </w:rPr>
              <w:t>User ID</w:t>
            </w:r>
            <w:r w:rsidR="00D61AE6">
              <w:rPr>
                <w:sz w:val="24"/>
                <w:szCs w:val="24"/>
              </w:rPr>
              <w:t>(FK)</w:t>
            </w:r>
          </w:p>
        </w:tc>
      </w:tr>
      <w:tr w:rsidR="001E0A27" w:rsidRPr="00AB05B9" w14:paraId="2D6568EA" w14:textId="77777777" w:rsidTr="009A6759">
        <w:trPr>
          <w:trHeight w:val="576"/>
        </w:trPr>
        <w:tc>
          <w:tcPr>
            <w:tcW w:w="2419" w:type="dxa"/>
            <w:vAlign w:val="center"/>
          </w:tcPr>
          <w:p w14:paraId="4F160161" w14:textId="31D93F5A" w:rsidR="001E0A27" w:rsidRDefault="001E0A27" w:rsidP="00AB05B9">
            <w:pPr>
              <w:rPr>
                <w:sz w:val="24"/>
                <w:szCs w:val="24"/>
                <w:lang w:eastAsia="zh-CN"/>
              </w:rPr>
            </w:pPr>
            <w:r>
              <w:rPr>
                <w:rFonts w:hint="eastAsia"/>
                <w:sz w:val="24"/>
                <w:szCs w:val="24"/>
                <w:lang w:eastAsia="zh-CN"/>
              </w:rPr>
              <w:t>t</w:t>
            </w:r>
            <w:r>
              <w:rPr>
                <w:sz w:val="24"/>
                <w:szCs w:val="24"/>
                <w:lang w:eastAsia="zh-CN"/>
              </w:rPr>
              <w:t>ime</w:t>
            </w:r>
          </w:p>
        </w:tc>
        <w:tc>
          <w:tcPr>
            <w:tcW w:w="2420" w:type="dxa"/>
            <w:vAlign w:val="center"/>
          </w:tcPr>
          <w:p w14:paraId="1A3FB31E" w14:textId="3D314F26" w:rsidR="001E0A27" w:rsidRPr="00EC0393" w:rsidRDefault="001E0A27" w:rsidP="00AB05B9">
            <w:pPr>
              <w:rPr>
                <w:sz w:val="24"/>
                <w:szCs w:val="24"/>
                <w:lang w:eastAsia="zh-CN"/>
              </w:rPr>
            </w:pPr>
            <w:r>
              <w:rPr>
                <w:rFonts w:hint="eastAsia"/>
                <w:sz w:val="24"/>
                <w:szCs w:val="24"/>
                <w:lang w:eastAsia="zh-CN"/>
              </w:rPr>
              <w:t>d</w:t>
            </w:r>
            <w:r>
              <w:rPr>
                <w:sz w:val="24"/>
                <w:szCs w:val="24"/>
                <w:lang w:eastAsia="zh-CN"/>
              </w:rPr>
              <w:t>atetime</w:t>
            </w:r>
          </w:p>
        </w:tc>
        <w:tc>
          <w:tcPr>
            <w:tcW w:w="2420" w:type="dxa"/>
            <w:vAlign w:val="center"/>
          </w:tcPr>
          <w:p w14:paraId="18C74750" w14:textId="77777777" w:rsidR="001E0A27" w:rsidRDefault="001E0A27" w:rsidP="00AB05B9">
            <w:pPr>
              <w:rPr>
                <w:sz w:val="24"/>
                <w:szCs w:val="24"/>
                <w:lang w:eastAsia="zh-CN"/>
              </w:rPr>
            </w:pPr>
          </w:p>
        </w:tc>
        <w:tc>
          <w:tcPr>
            <w:tcW w:w="2420" w:type="dxa"/>
            <w:vAlign w:val="center"/>
          </w:tcPr>
          <w:p w14:paraId="3007917E" w14:textId="16B81977" w:rsidR="001E0A27" w:rsidRDefault="001E0A27" w:rsidP="00AB05B9">
            <w:pPr>
              <w:rPr>
                <w:sz w:val="24"/>
                <w:szCs w:val="24"/>
                <w:lang w:eastAsia="zh-CN"/>
              </w:rPr>
            </w:pPr>
            <w:r>
              <w:rPr>
                <w:rFonts w:hint="eastAsia"/>
                <w:sz w:val="24"/>
                <w:szCs w:val="24"/>
                <w:lang w:eastAsia="zh-CN"/>
              </w:rPr>
              <w:t>O</w:t>
            </w:r>
            <w:r>
              <w:rPr>
                <w:sz w:val="24"/>
                <w:szCs w:val="24"/>
                <w:lang w:eastAsia="zh-CN"/>
              </w:rPr>
              <w:t>rder Create Time</w:t>
            </w:r>
          </w:p>
        </w:tc>
      </w:tr>
      <w:tr w:rsidR="001E0A27" w:rsidRPr="00AB05B9" w14:paraId="077ACD05" w14:textId="77777777" w:rsidTr="009A6759">
        <w:trPr>
          <w:trHeight w:val="576"/>
        </w:trPr>
        <w:tc>
          <w:tcPr>
            <w:tcW w:w="2419" w:type="dxa"/>
            <w:vAlign w:val="center"/>
          </w:tcPr>
          <w:p w14:paraId="6F8A3D2F" w14:textId="25392EC2" w:rsidR="001E0A27" w:rsidRDefault="001E0A27" w:rsidP="00AB05B9">
            <w:pPr>
              <w:rPr>
                <w:sz w:val="24"/>
                <w:szCs w:val="24"/>
                <w:lang w:eastAsia="zh-CN"/>
              </w:rPr>
            </w:pPr>
            <w:proofErr w:type="spellStart"/>
            <w:r>
              <w:rPr>
                <w:rFonts w:hint="eastAsia"/>
                <w:sz w:val="24"/>
                <w:szCs w:val="24"/>
                <w:lang w:eastAsia="zh-CN"/>
              </w:rPr>
              <w:t>o</w:t>
            </w:r>
            <w:r>
              <w:rPr>
                <w:sz w:val="24"/>
                <w:szCs w:val="24"/>
                <w:lang w:eastAsia="zh-CN"/>
              </w:rPr>
              <w:t>rderRemarks</w:t>
            </w:r>
            <w:proofErr w:type="spellEnd"/>
          </w:p>
        </w:tc>
        <w:tc>
          <w:tcPr>
            <w:tcW w:w="2420" w:type="dxa"/>
            <w:vAlign w:val="center"/>
          </w:tcPr>
          <w:p w14:paraId="255A3806" w14:textId="082AED5B"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1241314" w14:textId="0A72854C" w:rsidR="001E0A27" w:rsidRDefault="001E0A27"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2FFC9206" w14:textId="536277D4" w:rsidR="001E0A27" w:rsidRDefault="001E0A27" w:rsidP="00AB05B9">
            <w:pPr>
              <w:rPr>
                <w:sz w:val="24"/>
                <w:szCs w:val="24"/>
                <w:lang w:eastAsia="zh-CN"/>
              </w:rPr>
            </w:pPr>
            <w:r>
              <w:rPr>
                <w:rFonts w:hint="eastAsia"/>
                <w:sz w:val="24"/>
                <w:szCs w:val="24"/>
                <w:lang w:eastAsia="zh-CN"/>
              </w:rPr>
              <w:t>O</w:t>
            </w:r>
            <w:r>
              <w:rPr>
                <w:sz w:val="24"/>
                <w:szCs w:val="24"/>
                <w:lang w:eastAsia="zh-CN"/>
              </w:rPr>
              <w:t>rders Remarks</w:t>
            </w:r>
          </w:p>
        </w:tc>
      </w:tr>
      <w:tr w:rsidR="001E0A27" w:rsidRPr="00AB05B9" w14:paraId="623E5E8D" w14:textId="77777777" w:rsidTr="009A6759">
        <w:trPr>
          <w:trHeight w:val="576"/>
        </w:trPr>
        <w:tc>
          <w:tcPr>
            <w:tcW w:w="2419" w:type="dxa"/>
            <w:vAlign w:val="center"/>
          </w:tcPr>
          <w:p w14:paraId="3221A33E" w14:textId="09907429" w:rsidR="001E0A27" w:rsidRDefault="001E0A27" w:rsidP="00AB05B9">
            <w:pPr>
              <w:rPr>
                <w:sz w:val="24"/>
                <w:szCs w:val="24"/>
                <w:lang w:eastAsia="zh-CN"/>
              </w:rPr>
            </w:pPr>
            <w:proofErr w:type="spellStart"/>
            <w:r>
              <w:rPr>
                <w:rFonts w:hint="eastAsia"/>
                <w:sz w:val="24"/>
                <w:szCs w:val="24"/>
                <w:lang w:eastAsia="zh-CN"/>
              </w:rPr>
              <w:t>o</w:t>
            </w:r>
            <w:r>
              <w:rPr>
                <w:sz w:val="24"/>
                <w:szCs w:val="24"/>
                <w:lang w:eastAsia="zh-CN"/>
              </w:rPr>
              <w:t>rderStatus</w:t>
            </w:r>
            <w:proofErr w:type="spellEnd"/>
          </w:p>
        </w:tc>
        <w:tc>
          <w:tcPr>
            <w:tcW w:w="2420" w:type="dxa"/>
            <w:vAlign w:val="center"/>
          </w:tcPr>
          <w:p w14:paraId="4F803E97" w14:textId="29552114"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5EE021F" w14:textId="323D4986" w:rsidR="001E0A27" w:rsidRDefault="001E0A27"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16D41BE2" w14:textId="31161509" w:rsidR="001E0A27" w:rsidRDefault="001E0A27" w:rsidP="00AB05B9">
            <w:pPr>
              <w:rPr>
                <w:sz w:val="24"/>
                <w:szCs w:val="24"/>
                <w:lang w:eastAsia="zh-CN"/>
              </w:rPr>
            </w:pPr>
            <w:r>
              <w:rPr>
                <w:rFonts w:hint="eastAsia"/>
                <w:sz w:val="24"/>
                <w:szCs w:val="24"/>
                <w:lang w:eastAsia="zh-CN"/>
              </w:rPr>
              <w:t>O</w:t>
            </w:r>
            <w:r>
              <w:rPr>
                <w:sz w:val="24"/>
                <w:szCs w:val="24"/>
                <w:lang w:eastAsia="zh-CN"/>
              </w:rPr>
              <w:t>rder’s Status</w:t>
            </w:r>
          </w:p>
        </w:tc>
      </w:tr>
      <w:tr w:rsidR="001E0A27" w:rsidRPr="00AB05B9" w14:paraId="011D8E04" w14:textId="77777777" w:rsidTr="009A6759">
        <w:trPr>
          <w:trHeight w:val="576"/>
        </w:trPr>
        <w:tc>
          <w:tcPr>
            <w:tcW w:w="2419" w:type="dxa"/>
            <w:vAlign w:val="center"/>
          </w:tcPr>
          <w:p w14:paraId="52F7FFB0" w14:textId="524511BF" w:rsidR="001E0A27" w:rsidRDefault="001E0A27" w:rsidP="00AB05B9">
            <w:pPr>
              <w:rPr>
                <w:sz w:val="24"/>
                <w:szCs w:val="24"/>
                <w:lang w:eastAsia="zh-CN"/>
              </w:rPr>
            </w:pPr>
            <w:r>
              <w:rPr>
                <w:rFonts w:hint="eastAsia"/>
                <w:sz w:val="24"/>
                <w:szCs w:val="24"/>
                <w:lang w:eastAsia="zh-CN"/>
              </w:rPr>
              <w:t>a</w:t>
            </w:r>
            <w:r>
              <w:rPr>
                <w:sz w:val="24"/>
                <w:szCs w:val="24"/>
                <w:lang w:eastAsia="zh-CN"/>
              </w:rPr>
              <w:t>ddress</w:t>
            </w:r>
          </w:p>
        </w:tc>
        <w:tc>
          <w:tcPr>
            <w:tcW w:w="2420" w:type="dxa"/>
            <w:vAlign w:val="center"/>
          </w:tcPr>
          <w:p w14:paraId="0F18DAC2" w14:textId="155816EA"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478CF375" w14:textId="37134C35" w:rsidR="001E0A27" w:rsidRDefault="001E0A27" w:rsidP="00AB05B9">
            <w:pPr>
              <w:rPr>
                <w:sz w:val="24"/>
                <w:szCs w:val="24"/>
                <w:lang w:eastAsia="zh-CN"/>
              </w:rPr>
            </w:pPr>
            <w:r>
              <w:rPr>
                <w:rFonts w:hint="eastAsia"/>
                <w:sz w:val="24"/>
                <w:szCs w:val="24"/>
                <w:lang w:eastAsia="zh-CN"/>
              </w:rPr>
              <w:t>2</w:t>
            </w:r>
            <w:r>
              <w:rPr>
                <w:sz w:val="24"/>
                <w:szCs w:val="24"/>
                <w:lang w:eastAsia="zh-CN"/>
              </w:rPr>
              <w:t>55</w:t>
            </w:r>
          </w:p>
        </w:tc>
        <w:tc>
          <w:tcPr>
            <w:tcW w:w="2420" w:type="dxa"/>
            <w:vAlign w:val="center"/>
          </w:tcPr>
          <w:p w14:paraId="0564A513" w14:textId="11AF145C" w:rsidR="001E0A27" w:rsidRDefault="001E0A27" w:rsidP="00AB05B9">
            <w:pPr>
              <w:rPr>
                <w:sz w:val="24"/>
                <w:szCs w:val="24"/>
                <w:lang w:eastAsia="zh-CN"/>
              </w:rPr>
            </w:pPr>
            <w:r>
              <w:rPr>
                <w:rFonts w:hint="eastAsia"/>
                <w:sz w:val="24"/>
                <w:szCs w:val="24"/>
                <w:lang w:eastAsia="zh-CN"/>
              </w:rPr>
              <w:t>R</w:t>
            </w:r>
            <w:r>
              <w:rPr>
                <w:sz w:val="24"/>
                <w:szCs w:val="24"/>
                <w:lang w:eastAsia="zh-CN"/>
              </w:rPr>
              <w:t>eceiving Address</w:t>
            </w:r>
          </w:p>
        </w:tc>
      </w:tr>
      <w:tr w:rsidR="001E0A27" w:rsidRPr="00AB05B9" w14:paraId="217E2566" w14:textId="77777777" w:rsidTr="009A6759">
        <w:trPr>
          <w:trHeight w:val="576"/>
        </w:trPr>
        <w:tc>
          <w:tcPr>
            <w:tcW w:w="2419" w:type="dxa"/>
            <w:vAlign w:val="center"/>
          </w:tcPr>
          <w:p w14:paraId="5C852C55" w14:textId="5C67C9E5" w:rsidR="001E0A27" w:rsidRDefault="001E0A27" w:rsidP="00AB05B9">
            <w:pPr>
              <w:rPr>
                <w:sz w:val="24"/>
                <w:szCs w:val="24"/>
                <w:lang w:eastAsia="zh-CN"/>
              </w:rPr>
            </w:pPr>
            <w:proofErr w:type="spellStart"/>
            <w:r>
              <w:rPr>
                <w:rFonts w:hint="eastAsia"/>
                <w:sz w:val="24"/>
                <w:szCs w:val="24"/>
                <w:lang w:eastAsia="zh-CN"/>
              </w:rPr>
              <w:t>p</w:t>
            </w:r>
            <w:r>
              <w:rPr>
                <w:sz w:val="24"/>
                <w:szCs w:val="24"/>
                <w:lang w:eastAsia="zh-CN"/>
              </w:rPr>
              <w:t>honeNumber</w:t>
            </w:r>
            <w:proofErr w:type="spellEnd"/>
          </w:p>
        </w:tc>
        <w:tc>
          <w:tcPr>
            <w:tcW w:w="2420" w:type="dxa"/>
            <w:vAlign w:val="center"/>
          </w:tcPr>
          <w:p w14:paraId="7C02A30D" w14:textId="787E853A" w:rsidR="001E0A27" w:rsidRDefault="001E0A27"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C361253" w14:textId="667BA38F" w:rsidR="001E0A27" w:rsidRDefault="001E0A27" w:rsidP="00AB05B9">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1169C383" w14:textId="15485B88" w:rsidR="001E0A27" w:rsidRDefault="001E0A27" w:rsidP="00AB05B9">
            <w:pPr>
              <w:rPr>
                <w:sz w:val="24"/>
                <w:szCs w:val="24"/>
                <w:lang w:eastAsia="zh-CN"/>
              </w:rPr>
            </w:pPr>
            <w:r>
              <w:rPr>
                <w:rFonts w:hint="eastAsia"/>
                <w:sz w:val="24"/>
                <w:szCs w:val="24"/>
                <w:lang w:eastAsia="zh-CN"/>
              </w:rPr>
              <w:t>R</w:t>
            </w:r>
            <w:r>
              <w:rPr>
                <w:sz w:val="24"/>
                <w:szCs w:val="24"/>
                <w:lang w:eastAsia="zh-CN"/>
              </w:rPr>
              <w:t>eceiving Phone Number</w:t>
            </w:r>
          </w:p>
        </w:tc>
      </w:tr>
    </w:tbl>
    <w:p w14:paraId="6DE63C04" w14:textId="77777777" w:rsidR="00515D98" w:rsidRDefault="00515D98" w:rsidP="00515D98">
      <w:pPr>
        <w:spacing w:after="0"/>
      </w:pPr>
    </w:p>
    <w:p w14:paraId="37065F90" w14:textId="49DAAA93" w:rsidR="00515D98" w:rsidRPr="00B76948" w:rsidRDefault="00515D98" w:rsidP="00515D98">
      <w:pPr>
        <w:spacing w:after="0"/>
      </w:pPr>
      <w:r w:rsidRPr="00B76948">
        <w:t>The “</w:t>
      </w:r>
      <w:r w:rsidR="00334FDE">
        <w:t>Order</w:t>
      </w:r>
      <w:r w:rsidRPr="00B76948">
        <w:t xml:space="preserve">” table stores information about </w:t>
      </w:r>
      <w:r w:rsidR="00334FDE">
        <w:t>order</w:t>
      </w:r>
      <w:r w:rsidRPr="00B76948">
        <w:t>, shown in table 3.3.</w:t>
      </w:r>
    </w:p>
    <w:p w14:paraId="59B4FDB4" w14:textId="77777777" w:rsidR="008F6426" w:rsidRPr="00B76948" w:rsidRDefault="008F6426" w:rsidP="00AB05B9">
      <w:pPr>
        <w:spacing w:after="0"/>
      </w:pPr>
    </w:p>
    <w:p w14:paraId="02F515E1" w14:textId="63772B32" w:rsidR="00972E6A" w:rsidRPr="00B76948" w:rsidRDefault="000E447D" w:rsidP="00AB05B9">
      <w:pPr>
        <w:spacing w:after="0"/>
      </w:pPr>
      <w:r w:rsidRPr="00B76948">
        <w:t>Table 3.</w:t>
      </w:r>
      <w:r w:rsidR="00E37AD5">
        <w:t>4</w:t>
      </w:r>
      <w:r w:rsidRPr="00B76948">
        <w:t xml:space="preserve"> - </w:t>
      </w:r>
      <w:r w:rsidR="00972E6A" w:rsidRPr="00B76948">
        <w:t>Structure of “</w:t>
      </w:r>
      <w:r w:rsidR="001E0A27">
        <w:t>Refunds</w:t>
      </w:r>
      <w:r w:rsidR="00972E6A"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972E6A" w:rsidRPr="00AB05B9" w14:paraId="53B36A39" w14:textId="77777777" w:rsidTr="009A6759">
        <w:trPr>
          <w:trHeight w:val="576"/>
        </w:trPr>
        <w:tc>
          <w:tcPr>
            <w:tcW w:w="2419" w:type="dxa"/>
            <w:vAlign w:val="center"/>
          </w:tcPr>
          <w:p w14:paraId="0F5514FC" w14:textId="77777777" w:rsidR="00972E6A" w:rsidRPr="00EC0393" w:rsidRDefault="00972E6A" w:rsidP="00AC5A26">
            <w:pPr>
              <w:spacing w:line="259" w:lineRule="auto"/>
              <w:jc w:val="center"/>
              <w:rPr>
                <w:sz w:val="24"/>
                <w:szCs w:val="24"/>
              </w:rPr>
            </w:pPr>
            <w:r w:rsidRPr="00EC0393">
              <w:rPr>
                <w:sz w:val="24"/>
                <w:szCs w:val="24"/>
              </w:rPr>
              <w:t>Field name</w:t>
            </w:r>
          </w:p>
        </w:tc>
        <w:tc>
          <w:tcPr>
            <w:tcW w:w="2420" w:type="dxa"/>
            <w:vAlign w:val="center"/>
          </w:tcPr>
          <w:p w14:paraId="4E12BC86" w14:textId="77777777" w:rsidR="00972E6A" w:rsidRPr="00EC0393" w:rsidRDefault="00972E6A" w:rsidP="00AC5A26">
            <w:pPr>
              <w:spacing w:line="259" w:lineRule="auto"/>
              <w:jc w:val="center"/>
              <w:rPr>
                <w:sz w:val="24"/>
                <w:szCs w:val="24"/>
              </w:rPr>
            </w:pPr>
            <w:r w:rsidRPr="00EC0393">
              <w:rPr>
                <w:sz w:val="24"/>
                <w:szCs w:val="24"/>
              </w:rPr>
              <w:t>Data type</w:t>
            </w:r>
          </w:p>
        </w:tc>
        <w:tc>
          <w:tcPr>
            <w:tcW w:w="2420" w:type="dxa"/>
            <w:vAlign w:val="center"/>
          </w:tcPr>
          <w:p w14:paraId="3FD73B45" w14:textId="77777777" w:rsidR="00972E6A" w:rsidRPr="00EC0393" w:rsidRDefault="00972E6A" w:rsidP="00AC5A26">
            <w:pPr>
              <w:spacing w:line="259" w:lineRule="auto"/>
              <w:jc w:val="center"/>
              <w:rPr>
                <w:sz w:val="24"/>
                <w:szCs w:val="24"/>
              </w:rPr>
            </w:pPr>
            <w:r w:rsidRPr="00EC0393">
              <w:rPr>
                <w:sz w:val="24"/>
                <w:szCs w:val="24"/>
              </w:rPr>
              <w:t>Field size</w:t>
            </w:r>
          </w:p>
          <w:p w14:paraId="3F0990B2" w14:textId="77777777" w:rsidR="00972E6A" w:rsidRPr="00EC0393" w:rsidRDefault="00972E6A" w:rsidP="00AC5A26">
            <w:pPr>
              <w:spacing w:line="259" w:lineRule="auto"/>
              <w:jc w:val="center"/>
              <w:rPr>
                <w:sz w:val="24"/>
                <w:szCs w:val="24"/>
              </w:rPr>
            </w:pPr>
            <w:r w:rsidRPr="00EC0393">
              <w:rPr>
                <w:sz w:val="24"/>
                <w:szCs w:val="24"/>
              </w:rPr>
              <w:t>(bytes)</w:t>
            </w:r>
          </w:p>
        </w:tc>
        <w:tc>
          <w:tcPr>
            <w:tcW w:w="2420" w:type="dxa"/>
            <w:vAlign w:val="center"/>
          </w:tcPr>
          <w:p w14:paraId="6D00D334" w14:textId="77777777" w:rsidR="00972E6A" w:rsidRPr="00EC0393" w:rsidRDefault="00972E6A" w:rsidP="00AC5A26">
            <w:pPr>
              <w:spacing w:line="259" w:lineRule="auto"/>
              <w:jc w:val="center"/>
              <w:rPr>
                <w:sz w:val="24"/>
                <w:szCs w:val="24"/>
              </w:rPr>
            </w:pPr>
            <w:r w:rsidRPr="00EC0393">
              <w:rPr>
                <w:sz w:val="24"/>
                <w:szCs w:val="24"/>
              </w:rPr>
              <w:t>Description</w:t>
            </w:r>
          </w:p>
        </w:tc>
      </w:tr>
      <w:tr w:rsidR="00972E6A" w:rsidRPr="00AB05B9" w14:paraId="21E672CA" w14:textId="77777777" w:rsidTr="009A6759">
        <w:trPr>
          <w:trHeight w:val="576"/>
        </w:trPr>
        <w:tc>
          <w:tcPr>
            <w:tcW w:w="2419" w:type="dxa"/>
            <w:vAlign w:val="center"/>
          </w:tcPr>
          <w:p w14:paraId="24FF021F" w14:textId="31915C59" w:rsidR="00972E6A" w:rsidRPr="00EC0393" w:rsidRDefault="001E0A27" w:rsidP="00AB05B9">
            <w:pPr>
              <w:spacing w:line="259" w:lineRule="auto"/>
              <w:rPr>
                <w:sz w:val="24"/>
                <w:szCs w:val="24"/>
                <w:lang w:eastAsia="zh-CN"/>
              </w:rPr>
            </w:pPr>
            <w:proofErr w:type="spellStart"/>
            <w:r>
              <w:rPr>
                <w:rFonts w:hint="eastAsia"/>
                <w:sz w:val="24"/>
                <w:szCs w:val="24"/>
                <w:lang w:eastAsia="zh-CN"/>
              </w:rPr>
              <w:t>r</w:t>
            </w:r>
            <w:r>
              <w:rPr>
                <w:sz w:val="24"/>
                <w:szCs w:val="24"/>
                <w:lang w:eastAsia="zh-CN"/>
              </w:rPr>
              <w:t>efundId</w:t>
            </w:r>
            <w:proofErr w:type="spellEnd"/>
          </w:p>
        </w:tc>
        <w:tc>
          <w:tcPr>
            <w:tcW w:w="2420" w:type="dxa"/>
            <w:vAlign w:val="center"/>
          </w:tcPr>
          <w:p w14:paraId="66012AF0" w14:textId="043D7DBF" w:rsidR="00972E6A" w:rsidRPr="00EC0393" w:rsidRDefault="001E0A27"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5D9248F" w14:textId="61CFF66F" w:rsidR="00972E6A"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065C66F5" w14:textId="3F927DF4" w:rsidR="00972E6A" w:rsidRPr="00EC0393" w:rsidRDefault="001E0A27" w:rsidP="00AB05B9">
            <w:pPr>
              <w:spacing w:line="259" w:lineRule="auto"/>
              <w:rPr>
                <w:sz w:val="24"/>
                <w:szCs w:val="24"/>
                <w:lang w:eastAsia="zh-CN"/>
              </w:rPr>
            </w:pPr>
            <w:r>
              <w:rPr>
                <w:rFonts w:hint="eastAsia"/>
                <w:sz w:val="24"/>
                <w:szCs w:val="24"/>
                <w:lang w:eastAsia="zh-CN"/>
              </w:rPr>
              <w:t>R</w:t>
            </w:r>
            <w:r>
              <w:rPr>
                <w:sz w:val="24"/>
                <w:szCs w:val="24"/>
                <w:lang w:eastAsia="zh-CN"/>
              </w:rPr>
              <w:t>efund ID</w:t>
            </w:r>
            <w:r w:rsidR="00D61AE6">
              <w:rPr>
                <w:sz w:val="24"/>
                <w:szCs w:val="24"/>
                <w:lang w:eastAsia="zh-CN"/>
              </w:rPr>
              <w:t>(PK)</w:t>
            </w:r>
          </w:p>
        </w:tc>
      </w:tr>
      <w:tr w:rsidR="009D4141" w:rsidRPr="00AB05B9" w14:paraId="2071F5FD" w14:textId="77777777" w:rsidTr="009A6759">
        <w:trPr>
          <w:trHeight w:val="576"/>
        </w:trPr>
        <w:tc>
          <w:tcPr>
            <w:tcW w:w="2419" w:type="dxa"/>
            <w:vAlign w:val="center"/>
          </w:tcPr>
          <w:p w14:paraId="20CE6230" w14:textId="7002D1C4" w:rsidR="009D4141" w:rsidRPr="00EC0393" w:rsidRDefault="001E0A27" w:rsidP="00AB05B9">
            <w:pPr>
              <w:spacing w:line="259" w:lineRule="auto"/>
              <w:rPr>
                <w:sz w:val="24"/>
                <w:szCs w:val="24"/>
                <w:lang w:eastAsia="zh-CN"/>
              </w:rPr>
            </w:pPr>
            <w:proofErr w:type="spellStart"/>
            <w:r>
              <w:rPr>
                <w:rFonts w:hint="eastAsia"/>
                <w:sz w:val="24"/>
                <w:szCs w:val="24"/>
                <w:lang w:eastAsia="zh-CN"/>
              </w:rPr>
              <w:t>o</w:t>
            </w:r>
            <w:r>
              <w:rPr>
                <w:sz w:val="24"/>
                <w:szCs w:val="24"/>
                <w:lang w:eastAsia="zh-CN"/>
              </w:rPr>
              <w:t>rderId</w:t>
            </w:r>
            <w:proofErr w:type="spellEnd"/>
          </w:p>
        </w:tc>
        <w:tc>
          <w:tcPr>
            <w:tcW w:w="2420" w:type="dxa"/>
            <w:vAlign w:val="center"/>
          </w:tcPr>
          <w:p w14:paraId="289984C2" w14:textId="2BD25312"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2486DE98" w14:textId="729751A4" w:rsidR="009D4141" w:rsidRPr="00EC0393" w:rsidRDefault="001E0A27"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65163812" w14:textId="182177A9" w:rsidR="009D4141" w:rsidRPr="00EC0393" w:rsidRDefault="00334FDE" w:rsidP="00AB05B9">
            <w:pPr>
              <w:spacing w:line="259" w:lineRule="auto"/>
              <w:rPr>
                <w:sz w:val="24"/>
                <w:szCs w:val="24"/>
                <w:lang w:eastAsia="zh-CN"/>
              </w:rPr>
            </w:pPr>
            <w:r>
              <w:rPr>
                <w:rFonts w:hint="eastAsia"/>
                <w:sz w:val="24"/>
                <w:szCs w:val="24"/>
                <w:lang w:eastAsia="zh-CN"/>
              </w:rPr>
              <w:t>O</w:t>
            </w:r>
            <w:r>
              <w:rPr>
                <w:sz w:val="24"/>
                <w:szCs w:val="24"/>
                <w:lang w:eastAsia="zh-CN"/>
              </w:rPr>
              <w:t>rder ID</w:t>
            </w:r>
            <w:r w:rsidR="00D61AE6">
              <w:rPr>
                <w:sz w:val="24"/>
                <w:szCs w:val="24"/>
                <w:lang w:eastAsia="zh-CN"/>
              </w:rPr>
              <w:t>(FK)</w:t>
            </w:r>
          </w:p>
        </w:tc>
      </w:tr>
      <w:tr w:rsidR="00972E6A" w:rsidRPr="00AB05B9" w14:paraId="5B5109D1" w14:textId="77777777" w:rsidTr="009A6759">
        <w:trPr>
          <w:trHeight w:val="576"/>
        </w:trPr>
        <w:tc>
          <w:tcPr>
            <w:tcW w:w="2419" w:type="dxa"/>
            <w:vAlign w:val="center"/>
          </w:tcPr>
          <w:p w14:paraId="4EF6B085" w14:textId="25E6E338" w:rsidR="00972E6A" w:rsidRPr="00EC0393" w:rsidRDefault="00334FDE" w:rsidP="00AB05B9">
            <w:pPr>
              <w:spacing w:line="259" w:lineRule="auto"/>
              <w:rPr>
                <w:sz w:val="24"/>
                <w:szCs w:val="24"/>
                <w:lang w:eastAsia="zh-CN"/>
              </w:rPr>
            </w:pPr>
            <w:r>
              <w:rPr>
                <w:rFonts w:hint="eastAsia"/>
                <w:sz w:val="24"/>
                <w:szCs w:val="24"/>
                <w:lang w:eastAsia="zh-CN"/>
              </w:rPr>
              <w:t>r</w:t>
            </w:r>
            <w:r>
              <w:rPr>
                <w:sz w:val="24"/>
                <w:szCs w:val="24"/>
                <w:lang w:eastAsia="zh-CN"/>
              </w:rPr>
              <w:t>easons</w:t>
            </w:r>
          </w:p>
        </w:tc>
        <w:tc>
          <w:tcPr>
            <w:tcW w:w="2420" w:type="dxa"/>
            <w:vAlign w:val="center"/>
          </w:tcPr>
          <w:p w14:paraId="68DEAE56" w14:textId="5E03F0AC" w:rsidR="00972E6A" w:rsidRPr="00EC0393" w:rsidRDefault="00334FDE"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41D31925" w14:textId="2385AFD3" w:rsidR="00972E6A" w:rsidRPr="00EC0393" w:rsidRDefault="00334FDE" w:rsidP="00AB05B9">
            <w:pPr>
              <w:spacing w:line="259" w:lineRule="auto"/>
              <w:rPr>
                <w:sz w:val="24"/>
                <w:szCs w:val="24"/>
                <w:lang w:eastAsia="zh-CN"/>
              </w:rPr>
            </w:pPr>
            <w:r>
              <w:rPr>
                <w:rFonts w:hint="eastAsia"/>
                <w:sz w:val="24"/>
                <w:szCs w:val="24"/>
                <w:lang w:eastAsia="zh-CN"/>
              </w:rPr>
              <w:t>2</w:t>
            </w:r>
            <w:r>
              <w:rPr>
                <w:sz w:val="24"/>
                <w:szCs w:val="24"/>
                <w:lang w:eastAsia="zh-CN"/>
              </w:rPr>
              <w:t>55</w:t>
            </w:r>
          </w:p>
        </w:tc>
        <w:tc>
          <w:tcPr>
            <w:tcW w:w="2420" w:type="dxa"/>
            <w:vAlign w:val="center"/>
          </w:tcPr>
          <w:p w14:paraId="5A787C9A" w14:textId="31D6DFEE" w:rsidR="00972E6A" w:rsidRPr="00EC0393" w:rsidRDefault="00334FDE" w:rsidP="00AB05B9">
            <w:pPr>
              <w:spacing w:line="259" w:lineRule="auto"/>
              <w:rPr>
                <w:sz w:val="24"/>
                <w:szCs w:val="24"/>
                <w:lang w:eastAsia="zh-CN"/>
              </w:rPr>
            </w:pPr>
            <w:r>
              <w:rPr>
                <w:rFonts w:hint="eastAsia"/>
                <w:sz w:val="24"/>
                <w:szCs w:val="24"/>
                <w:lang w:eastAsia="zh-CN"/>
              </w:rPr>
              <w:t>R</w:t>
            </w:r>
            <w:r>
              <w:rPr>
                <w:sz w:val="24"/>
                <w:szCs w:val="24"/>
                <w:lang w:eastAsia="zh-CN"/>
              </w:rPr>
              <w:t>efund Reason</w:t>
            </w:r>
          </w:p>
        </w:tc>
      </w:tr>
      <w:tr w:rsidR="00334FDE" w:rsidRPr="00AB05B9" w14:paraId="2B5ADCA9" w14:textId="77777777" w:rsidTr="00694D73">
        <w:trPr>
          <w:trHeight w:val="576"/>
        </w:trPr>
        <w:tc>
          <w:tcPr>
            <w:tcW w:w="2419" w:type="dxa"/>
            <w:tcBorders>
              <w:bottom w:val="single" w:sz="4" w:space="0" w:color="auto"/>
            </w:tcBorders>
            <w:vAlign w:val="center"/>
          </w:tcPr>
          <w:p w14:paraId="11D56BF3" w14:textId="18413850" w:rsidR="00334FDE" w:rsidRDefault="00334FDE" w:rsidP="00AB05B9">
            <w:pPr>
              <w:rPr>
                <w:sz w:val="24"/>
                <w:szCs w:val="24"/>
                <w:lang w:eastAsia="zh-CN"/>
              </w:rPr>
            </w:pPr>
            <w:proofErr w:type="spellStart"/>
            <w:r>
              <w:rPr>
                <w:rFonts w:hint="eastAsia"/>
                <w:sz w:val="24"/>
                <w:szCs w:val="24"/>
                <w:lang w:eastAsia="zh-CN"/>
              </w:rPr>
              <w:t>b</w:t>
            </w:r>
            <w:r>
              <w:rPr>
                <w:sz w:val="24"/>
                <w:szCs w:val="24"/>
                <w:lang w:eastAsia="zh-CN"/>
              </w:rPr>
              <w:t>uyerId</w:t>
            </w:r>
            <w:proofErr w:type="spellEnd"/>
          </w:p>
        </w:tc>
        <w:tc>
          <w:tcPr>
            <w:tcW w:w="2420" w:type="dxa"/>
            <w:tcBorders>
              <w:bottom w:val="single" w:sz="4" w:space="0" w:color="auto"/>
            </w:tcBorders>
            <w:vAlign w:val="center"/>
          </w:tcPr>
          <w:p w14:paraId="439AF45C" w14:textId="3972494D" w:rsidR="00334FDE" w:rsidRDefault="00334FDE" w:rsidP="00AB05B9">
            <w:pPr>
              <w:rPr>
                <w:sz w:val="24"/>
                <w:szCs w:val="24"/>
                <w:lang w:eastAsia="zh-CN"/>
              </w:rPr>
            </w:pPr>
            <w:r>
              <w:rPr>
                <w:rFonts w:hint="eastAsia"/>
                <w:sz w:val="24"/>
                <w:szCs w:val="24"/>
                <w:lang w:eastAsia="zh-CN"/>
              </w:rPr>
              <w:t>v</w:t>
            </w:r>
            <w:r>
              <w:rPr>
                <w:sz w:val="24"/>
                <w:szCs w:val="24"/>
                <w:lang w:eastAsia="zh-CN"/>
              </w:rPr>
              <w:t>archar</w:t>
            </w:r>
          </w:p>
        </w:tc>
        <w:tc>
          <w:tcPr>
            <w:tcW w:w="2420" w:type="dxa"/>
            <w:tcBorders>
              <w:bottom w:val="single" w:sz="4" w:space="0" w:color="auto"/>
            </w:tcBorders>
            <w:vAlign w:val="center"/>
          </w:tcPr>
          <w:p w14:paraId="2A9D5845" w14:textId="1C8BBA6C" w:rsidR="00334FDE" w:rsidRDefault="00334FDE" w:rsidP="00AB05B9">
            <w:pPr>
              <w:rPr>
                <w:sz w:val="24"/>
                <w:szCs w:val="24"/>
                <w:lang w:eastAsia="zh-CN"/>
              </w:rPr>
            </w:pPr>
            <w:r>
              <w:rPr>
                <w:rFonts w:hint="eastAsia"/>
                <w:sz w:val="24"/>
                <w:szCs w:val="24"/>
                <w:lang w:eastAsia="zh-CN"/>
              </w:rPr>
              <w:t>3</w:t>
            </w:r>
            <w:r>
              <w:rPr>
                <w:sz w:val="24"/>
                <w:szCs w:val="24"/>
                <w:lang w:eastAsia="zh-CN"/>
              </w:rPr>
              <w:t>2</w:t>
            </w:r>
          </w:p>
        </w:tc>
        <w:tc>
          <w:tcPr>
            <w:tcW w:w="2420" w:type="dxa"/>
            <w:tcBorders>
              <w:bottom w:val="single" w:sz="4" w:space="0" w:color="auto"/>
            </w:tcBorders>
            <w:vAlign w:val="center"/>
          </w:tcPr>
          <w:p w14:paraId="715029A7" w14:textId="2D3F0B92" w:rsidR="00334FDE" w:rsidRDefault="00334FDE" w:rsidP="00AB05B9">
            <w:pPr>
              <w:rPr>
                <w:sz w:val="24"/>
                <w:szCs w:val="24"/>
                <w:lang w:eastAsia="zh-CN"/>
              </w:rPr>
            </w:pPr>
            <w:r>
              <w:rPr>
                <w:rFonts w:hint="eastAsia"/>
                <w:sz w:val="24"/>
                <w:szCs w:val="24"/>
                <w:lang w:eastAsia="zh-CN"/>
              </w:rPr>
              <w:t>B</w:t>
            </w:r>
            <w:r>
              <w:rPr>
                <w:sz w:val="24"/>
                <w:szCs w:val="24"/>
                <w:lang w:eastAsia="zh-CN"/>
              </w:rPr>
              <w:t>uyer ID</w:t>
            </w:r>
          </w:p>
        </w:tc>
      </w:tr>
      <w:tr w:rsidR="00144BA9" w:rsidRPr="00AB05B9" w14:paraId="5AF9D2FE" w14:textId="77777777" w:rsidTr="00694D73">
        <w:trPr>
          <w:trHeight w:val="576"/>
        </w:trPr>
        <w:tc>
          <w:tcPr>
            <w:tcW w:w="2419" w:type="dxa"/>
            <w:tcBorders>
              <w:bottom w:val="nil"/>
            </w:tcBorders>
            <w:vAlign w:val="center"/>
          </w:tcPr>
          <w:p w14:paraId="626FF92E" w14:textId="6C1EB737" w:rsidR="00144BA9" w:rsidRDefault="00144BA9" w:rsidP="00144BA9">
            <w:pPr>
              <w:rPr>
                <w:sz w:val="24"/>
                <w:szCs w:val="24"/>
                <w:lang w:eastAsia="zh-CN"/>
              </w:rPr>
            </w:pPr>
            <w:proofErr w:type="spellStart"/>
            <w:r>
              <w:rPr>
                <w:rFonts w:hint="eastAsia"/>
                <w:sz w:val="24"/>
                <w:szCs w:val="24"/>
                <w:lang w:eastAsia="zh-CN"/>
              </w:rPr>
              <w:t>s</w:t>
            </w:r>
            <w:r>
              <w:rPr>
                <w:sz w:val="24"/>
                <w:szCs w:val="24"/>
                <w:lang w:eastAsia="zh-CN"/>
              </w:rPr>
              <w:t>ellerId</w:t>
            </w:r>
            <w:proofErr w:type="spellEnd"/>
          </w:p>
        </w:tc>
        <w:tc>
          <w:tcPr>
            <w:tcW w:w="2420" w:type="dxa"/>
            <w:tcBorders>
              <w:bottom w:val="nil"/>
            </w:tcBorders>
            <w:vAlign w:val="center"/>
          </w:tcPr>
          <w:p w14:paraId="7CB732B9" w14:textId="7167A207" w:rsidR="00144BA9" w:rsidRDefault="00144BA9" w:rsidP="00144BA9">
            <w:pPr>
              <w:rPr>
                <w:sz w:val="24"/>
                <w:szCs w:val="24"/>
                <w:lang w:eastAsia="zh-CN"/>
              </w:rPr>
            </w:pPr>
            <w:r>
              <w:rPr>
                <w:rFonts w:hint="eastAsia"/>
                <w:sz w:val="24"/>
                <w:szCs w:val="24"/>
                <w:lang w:eastAsia="zh-CN"/>
              </w:rPr>
              <w:t>v</w:t>
            </w:r>
            <w:r>
              <w:rPr>
                <w:sz w:val="24"/>
                <w:szCs w:val="24"/>
                <w:lang w:eastAsia="zh-CN"/>
              </w:rPr>
              <w:t>archar</w:t>
            </w:r>
          </w:p>
        </w:tc>
        <w:tc>
          <w:tcPr>
            <w:tcW w:w="2420" w:type="dxa"/>
            <w:tcBorders>
              <w:bottom w:val="nil"/>
            </w:tcBorders>
            <w:vAlign w:val="center"/>
          </w:tcPr>
          <w:p w14:paraId="1B21DB52" w14:textId="2FBFD9DC" w:rsidR="00144BA9" w:rsidRDefault="00144BA9" w:rsidP="00144BA9">
            <w:pPr>
              <w:rPr>
                <w:sz w:val="24"/>
                <w:szCs w:val="24"/>
                <w:lang w:eastAsia="zh-CN"/>
              </w:rPr>
            </w:pPr>
            <w:r>
              <w:rPr>
                <w:rFonts w:hint="eastAsia"/>
                <w:sz w:val="24"/>
                <w:szCs w:val="24"/>
                <w:lang w:eastAsia="zh-CN"/>
              </w:rPr>
              <w:t>3</w:t>
            </w:r>
            <w:r>
              <w:rPr>
                <w:sz w:val="24"/>
                <w:szCs w:val="24"/>
                <w:lang w:eastAsia="zh-CN"/>
              </w:rPr>
              <w:t>2</w:t>
            </w:r>
          </w:p>
        </w:tc>
        <w:tc>
          <w:tcPr>
            <w:tcW w:w="2420" w:type="dxa"/>
            <w:tcBorders>
              <w:bottom w:val="nil"/>
            </w:tcBorders>
            <w:vAlign w:val="center"/>
          </w:tcPr>
          <w:p w14:paraId="7CE792DB" w14:textId="6E159560" w:rsidR="00144BA9" w:rsidRDefault="00144BA9" w:rsidP="00144BA9">
            <w:pPr>
              <w:rPr>
                <w:sz w:val="24"/>
                <w:szCs w:val="24"/>
                <w:lang w:eastAsia="zh-CN"/>
              </w:rPr>
            </w:pPr>
            <w:r>
              <w:rPr>
                <w:rFonts w:hint="eastAsia"/>
                <w:sz w:val="24"/>
                <w:szCs w:val="24"/>
                <w:lang w:eastAsia="zh-CN"/>
              </w:rPr>
              <w:t>S</w:t>
            </w:r>
            <w:r>
              <w:rPr>
                <w:sz w:val="24"/>
                <w:szCs w:val="24"/>
                <w:lang w:eastAsia="zh-CN"/>
              </w:rPr>
              <w:t>eller ID</w:t>
            </w:r>
          </w:p>
        </w:tc>
      </w:tr>
    </w:tbl>
    <w:p w14:paraId="6539B0C5" w14:textId="081433BD" w:rsidR="00E432B3" w:rsidRDefault="00E432B3" w:rsidP="00AB05B9">
      <w:pPr>
        <w:spacing w:after="0"/>
      </w:pPr>
      <w:r>
        <w:rPr>
          <w:lang w:eastAsia="zh-CN"/>
        </w:rPr>
        <w:lastRenderedPageBreak/>
        <w:t>C</w:t>
      </w:r>
      <w:r>
        <w:rPr>
          <w:rFonts w:hint="eastAsia"/>
          <w:lang w:eastAsia="zh-CN"/>
        </w:rPr>
        <w:t>ontinu</w:t>
      </w:r>
      <w:r w:rsidR="00D33811">
        <w:rPr>
          <w:lang w:eastAsia="zh-CN"/>
        </w:rPr>
        <w:t>ation of t</w:t>
      </w:r>
      <w:r>
        <w:t>able 3.4</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E432B3" w14:paraId="5D93223A" w14:textId="77777777" w:rsidTr="00581B73">
        <w:trPr>
          <w:trHeight w:val="576"/>
        </w:trPr>
        <w:tc>
          <w:tcPr>
            <w:tcW w:w="2419" w:type="dxa"/>
            <w:vAlign w:val="center"/>
          </w:tcPr>
          <w:p w14:paraId="2AFED840" w14:textId="5A4E6B29" w:rsidR="00E432B3" w:rsidRDefault="00E432B3" w:rsidP="00E432B3">
            <w:pPr>
              <w:jc w:val="center"/>
              <w:rPr>
                <w:sz w:val="24"/>
                <w:szCs w:val="24"/>
                <w:lang w:eastAsia="zh-CN"/>
              </w:rPr>
            </w:pPr>
            <w:r w:rsidRPr="00EC0393">
              <w:rPr>
                <w:sz w:val="24"/>
                <w:szCs w:val="24"/>
              </w:rPr>
              <w:t>Field name</w:t>
            </w:r>
          </w:p>
        </w:tc>
        <w:tc>
          <w:tcPr>
            <w:tcW w:w="2420" w:type="dxa"/>
            <w:vAlign w:val="center"/>
          </w:tcPr>
          <w:p w14:paraId="0DBADDB4" w14:textId="0D71FCAF" w:rsidR="00E432B3" w:rsidRDefault="00E432B3" w:rsidP="00E432B3">
            <w:pPr>
              <w:jc w:val="center"/>
              <w:rPr>
                <w:sz w:val="24"/>
                <w:szCs w:val="24"/>
                <w:lang w:eastAsia="zh-CN"/>
              </w:rPr>
            </w:pPr>
            <w:r w:rsidRPr="00EC0393">
              <w:rPr>
                <w:sz w:val="24"/>
                <w:szCs w:val="24"/>
              </w:rPr>
              <w:t>Data type</w:t>
            </w:r>
          </w:p>
        </w:tc>
        <w:tc>
          <w:tcPr>
            <w:tcW w:w="2420" w:type="dxa"/>
            <w:vAlign w:val="center"/>
          </w:tcPr>
          <w:p w14:paraId="68F7718E" w14:textId="77777777" w:rsidR="00E432B3" w:rsidRPr="00EC0393" w:rsidRDefault="00E432B3" w:rsidP="00E432B3">
            <w:pPr>
              <w:spacing w:line="259" w:lineRule="auto"/>
              <w:jc w:val="center"/>
              <w:rPr>
                <w:sz w:val="24"/>
                <w:szCs w:val="24"/>
              </w:rPr>
            </w:pPr>
            <w:r w:rsidRPr="00EC0393">
              <w:rPr>
                <w:sz w:val="24"/>
                <w:szCs w:val="24"/>
              </w:rPr>
              <w:t>Field size</w:t>
            </w:r>
          </w:p>
          <w:p w14:paraId="54D7FCAF" w14:textId="77CC4653" w:rsidR="00E432B3" w:rsidRDefault="00E432B3" w:rsidP="00E432B3">
            <w:pPr>
              <w:jc w:val="center"/>
              <w:rPr>
                <w:sz w:val="24"/>
                <w:szCs w:val="24"/>
                <w:lang w:eastAsia="zh-CN"/>
              </w:rPr>
            </w:pPr>
            <w:r w:rsidRPr="00EC0393">
              <w:rPr>
                <w:sz w:val="24"/>
                <w:szCs w:val="24"/>
              </w:rPr>
              <w:t>(bytes)</w:t>
            </w:r>
          </w:p>
        </w:tc>
        <w:tc>
          <w:tcPr>
            <w:tcW w:w="2420" w:type="dxa"/>
            <w:vAlign w:val="center"/>
          </w:tcPr>
          <w:p w14:paraId="7D05AB8C" w14:textId="72B2D403" w:rsidR="00E432B3" w:rsidRDefault="00E432B3" w:rsidP="00E432B3">
            <w:pPr>
              <w:jc w:val="center"/>
              <w:rPr>
                <w:sz w:val="24"/>
                <w:szCs w:val="24"/>
                <w:lang w:eastAsia="zh-CN"/>
              </w:rPr>
            </w:pPr>
            <w:r w:rsidRPr="00EC0393">
              <w:rPr>
                <w:sz w:val="24"/>
                <w:szCs w:val="24"/>
              </w:rPr>
              <w:t>Description</w:t>
            </w:r>
          </w:p>
        </w:tc>
      </w:tr>
      <w:tr w:rsidR="00E432B3" w14:paraId="7CA62666" w14:textId="77777777" w:rsidTr="00581B73">
        <w:trPr>
          <w:trHeight w:val="576"/>
        </w:trPr>
        <w:tc>
          <w:tcPr>
            <w:tcW w:w="2419" w:type="dxa"/>
            <w:vAlign w:val="center"/>
          </w:tcPr>
          <w:p w14:paraId="7094FB63" w14:textId="77777777" w:rsidR="00E432B3" w:rsidRDefault="00E432B3" w:rsidP="00E432B3">
            <w:pPr>
              <w:rPr>
                <w:sz w:val="24"/>
                <w:szCs w:val="24"/>
                <w:lang w:eastAsia="zh-CN"/>
              </w:rPr>
            </w:pPr>
            <w:r>
              <w:rPr>
                <w:rFonts w:hint="eastAsia"/>
                <w:sz w:val="24"/>
                <w:szCs w:val="24"/>
                <w:lang w:eastAsia="zh-CN"/>
              </w:rPr>
              <w:t>s</w:t>
            </w:r>
            <w:r>
              <w:rPr>
                <w:sz w:val="24"/>
                <w:szCs w:val="24"/>
                <w:lang w:eastAsia="zh-CN"/>
              </w:rPr>
              <w:t>tatus</w:t>
            </w:r>
          </w:p>
        </w:tc>
        <w:tc>
          <w:tcPr>
            <w:tcW w:w="2420" w:type="dxa"/>
            <w:vAlign w:val="center"/>
          </w:tcPr>
          <w:p w14:paraId="1E7CE985" w14:textId="77777777" w:rsidR="00E432B3" w:rsidRDefault="00E432B3" w:rsidP="00E432B3">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3917642A" w14:textId="77777777" w:rsidR="00E432B3" w:rsidRDefault="00E432B3" w:rsidP="00E432B3">
            <w:pPr>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516A78B9" w14:textId="77777777" w:rsidR="00E432B3" w:rsidRDefault="00E432B3" w:rsidP="00E432B3">
            <w:pPr>
              <w:rPr>
                <w:sz w:val="24"/>
                <w:szCs w:val="24"/>
                <w:lang w:eastAsia="zh-CN"/>
              </w:rPr>
            </w:pPr>
            <w:r>
              <w:rPr>
                <w:rFonts w:hint="eastAsia"/>
                <w:sz w:val="24"/>
                <w:szCs w:val="24"/>
                <w:lang w:eastAsia="zh-CN"/>
              </w:rPr>
              <w:t>R</w:t>
            </w:r>
            <w:r>
              <w:rPr>
                <w:sz w:val="24"/>
                <w:szCs w:val="24"/>
                <w:lang w:eastAsia="zh-CN"/>
              </w:rPr>
              <w:t>efund Status</w:t>
            </w:r>
          </w:p>
        </w:tc>
      </w:tr>
      <w:tr w:rsidR="00E432B3" w14:paraId="10326AEB" w14:textId="77777777" w:rsidTr="00581B73">
        <w:trPr>
          <w:trHeight w:val="576"/>
        </w:trPr>
        <w:tc>
          <w:tcPr>
            <w:tcW w:w="2419" w:type="dxa"/>
            <w:vAlign w:val="center"/>
          </w:tcPr>
          <w:p w14:paraId="0D1C050E" w14:textId="77777777" w:rsidR="00E432B3" w:rsidRDefault="00E432B3" w:rsidP="00E432B3">
            <w:pPr>
              <w:rPr>
                <w:sz w:val="24"/>
                <w:szCs w:val="24"/>
                <w:lang w:eastAsia="zh-CN"/>
              </w:rPr>
            </w:pPr>
            <w:proofErr w:type="spellStart"/>
            <w:r>
              <w:rPr>
                <w:rFonts w:hint="eastAsia"/>
                <w:sz w:val="24"/>
                <w:szCs w:val="24"/>
                <w:lang w:eastAsia="zh-CN"/>
              </w:rPr>
              <w:t>r</w:t>
            </w:r>
            <w:r>
              <w:rPr>
                <w:sz w:val="24"/>
                <w:szCs w:val="24"/>
                <w:lang w:eastAsia="zh-CN"/>
              </w:rPr>
              <w:t>efundAmount</w:t>
            </w:r>
            <w:proofErr w:type="spellEnd"/>
          </w:p>
        </w:tc>
        <w:tc>
          <w:tcPr>
            <w:tcW w:w="2420" w:type="dxa"/>
            <w:vAlign w:val="center"/>
          </w:tcPr>
          <w:p w14:paraId="06FA9014" w14:textId="77777777" w:rsidR="00E432B3" w:rsidRDefault="00E432B3" w:rsidP="00E432B3">
            <w:pPr>
              <w:rPr>
                <w:sz w:val="24"/>
                <w:szCs w:val="24"/>
                <w:lang w:eastAsia="zh-CN"/>
              </w:rPr>
            </w:pPr>
            <w:r>
              <w:rPr>
                <w:rFonts w:hint="eastAsia"/>
                <w:sz w:val="24"/>
                <w:szCs w:val="24"/>
                <w:lang w:eastAsia="zh-CN"/>
              </w:rPr>
              <w:t>i</w:t>
            </w:r>
            <w:r>
              <w:rPr>
                <w:sz w:val="24"/>
                <w:szCs w:val="24"/>
                <w:lang w:eastAsia="zh-CN"/>
              </w:rPr>
              <w:t>nt</w:t>
            </w:r>
          </w:p>
        </w:tc>
        <w:tc>
          <w:tcPr>
            <w:tcW w:w="2420" w:type="dxa"/>
            <w:vAlign w:val="center"/>
          </w:tcPr>
          <w:p w14:paraId="55760643" w14:textId="77777777" w:rsidR="00E432B3" w:rsidRDefault="00E432B3" w:rsidP="00E432B3">
            <w:pPr>
              <w:rPr>
                <w:sz w:val="24"/>
                <w:szCs w:val="24"/>
                <w:lang w:eastAsia="zh-CN"/>
              </w:rPr>
            </w:pPr>
            <w:r>
              <w:rPr>
                <w:rFonts w:hint="eastAsia"/>
                <w:sz w:val="24"/>
                <w:szCs w:val="24"/>
                <w:lang w:eastAsia="zh-CN"/>
              </w:rPr>
              <w:t>4</w:t>
            </w:r>
          </w:p>
        </w:tc>
        <w:tc>
          <w:tcPr>
            <w:tcW w:w="2420" w:type="dxa"/>
            <w:vAlign w:val="center"/>
          </w:tcPr>
          <w:p w14:paraId="2BDB1E9E" w14:textId="77777777" w:rsidR="00E432B3" w:rsidRDefault="00E432B3" w:rsidP="00E432B3">
            <w:pPr>
              <w:rPr>
                <w:sz w:val="24"/>
                <w:szCs w:val="24"/>
                <w:lang w:eastAsia="zh-CN"/>
              </w:rPr>
            </w:pPr>
            <w:r>
              <w:rPr>
                <w:rFonts w:hint="eastAsia"/>
                <w:sz w:val="24"/>
                <w:szCs w:val="24"/>
                <w:lang w:eastAsia="zh-CN"/>
              </w:rPr>
              <w:t>R</w:t>
            </w:r>
            <w:r>
              <w:rPr>
                <w:sz w:val="24"/>
                <w:szCs w:val="24"/>
                <w:lang w:eastAsia="zh-CN"/>
              </w:rPr>
              <w:t>efund Amount</w:t>
            </w:r>
          </w:p>
        </w:tc>
      </w:tr>
    </w:tbl>
    <w:p w14:paraId="6876A758" w14:textId="77777777" w:rsidR="00E432B3" w:rsidRDefault="00E432B3" w:rsidP="00AB05B9">
      <w:pPr>
        <w:spacing w:after="0"/>
      </w:pPr>
    </w:p>
    <w:p w14:paraId="4C3766A7" w14:textId="0FC5B170" w:rsidR="00515D98" w:rsidRPr="00B76948" w:rsidRDefault="00515D98" w:rsidP="00AB05B9">
      <w:pPr>
        <w:spacing w:after="0"/>
      </w:pPr>
      <w:r w:rsidRPr="00B76948">
        <w:t>The “</w:t>
      </w:r>
      <w:r w:rsidR="00334FDE">
        <w:t>Refunds</w:t>
      </w:r>
      <w:r w:rsidRPr="00B76948">
        <w:t xml:space="preserve">” table stores information about daily </w:t>
      </w:r>
      <w:r w:rsidR="00334FDE">
        <w:t>refunds</w:t>
      </w:r>
      <w:r w:rsidRPr="00B76948">
        <w:t>, shown in table 3.</w:t>
      </w:r>
      <w:r w:rsidR="00E37AD5">
        <w:t>4</w:t>
      </w:r>
      <w:r w:rsidRPr="00B76948">
        <w:t>.</w:t>
      </w:r>
    </w:p>
    <w:p w14:paraId="052A8275" w14:textId="3E887F81" w:rsidR="00972E6A" w:rsidRDefault="00972E6A" w:rsidP="00AB05B9">
      <w:pPr>
        <w:spacing w:after="0"/>
      </w:pPr>
    </w:p>
    <w:p w14:paraId="5E7582B9" w14:textId="71A01933" w:rsidR="00E37AD5" w:rsidRPr="00B76948" w:rsidRDefault="00E37AD5" w:rsidP="00E37AD5">
      <w:pPr>
        <w:spacing w:after="0"/>
      </w:pPr>
      <w:r w:rsidRPr="00B76948">
        <w:t>Table 3.</w:t>
      </w:r>
      <w:r>
        <w:t>5</w:t>
      </w:r>
      <w:r w:rsidRPr="00B76948">
        <w:t xml:space="preserve"> - Structure of “</w:t>
      </w:r>
      <w:proofErr w:type="spellStart"/>
      <w:r w:rsidR="00334FDE">
        <w:t>LoginLog</w:t>
      </w:r>
      <w:proofErr w:type="spellEnd"/>
      <w:r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E37AD5" w:rsidRPr="00AB05B9" w14:paraId="3717F87D" w14:textId="77777777" w:rsidTr="009A6759">
        <w:trPr>
          <w:trHeight w:val="576"/>
        </w:trPr>
        <w:tc>
          <w:tcPr>
            <w:tcW w:w="2419" w:type="dxa"/>
            <w:vAlign w:val="center"/>
          </w:tcPr>
          <w:p w14:paraId="5D24D729" w14:textId="77777777" w:rsidR="00E37AD5" w:rsidRPr="00EC0393" w:rsidRDefault="00E37AD5" w:rsidP="00EE15B9">
            <w:pPr>
              <w:spacing w:line="259" w:lineRule="auto"/>
              <w:jc w:val="center"/>
              <w:rPr>
                <w:sz w:val="24"/>
                <w:szCs w:val="24"/>
              </w:rPr>
            </w:pPr>
            <w:bookmarkStart w:id="109" w:name="_Hlk89428244"/>
            <w:r w:rsidRPr="00EC0393">
              <w:rPr>
                <w:sz w:val="24"/>
                <w:szCs w:val="24"/>
              </w:rPr>
              <w:t>Field name</w:t>
            </w:r>
          </w:p>
        </w:tc>
        <w:tc>
          <w:tcPr>
            <w:tcW w:w="2420" w:type="dxa"/>
            <w:vAlign w:val="center"/>
          </w:tcPr>
          <w:p w14:paraId="695F2592" w14:textId="77777777" w:rsidR="00E37AD5" w:rsidRPr="00EC0393" w:rsidRDefault="00E37AD5" w:rsidP="00EE15B9">
            <w:pPr>
              <w:spacing w:line="259" w:lineRule="auto"/>
              <w:jc w:val="center"/>
              <w:rPr>
                <w:sz w:val="24"/>
                <w:szCs w:val="24"/>
              </w:rPr>
            </w:pPr>
            <w:r w:rsidRPr="00EC0393">
              <w:rPr>
                <w:sz w:val="24"/>
                <w:szCs w:val="24"/>
              </w:rPr>
              <w:t>Data type</w:t>
            </w:r>
          </w:p>
        </w:tc>
        <w:tc>
          <w:tcPr>
            <w:tcW w:w="2420" w:type="dxa"/>
            <w:vAlign w:val="center"/>
          </w:tcPr>
          <w:p w14:paraId="02313E8A" w14:textId="77777777" w:rsidR="00E37AD5" w:rsidRPr="00EC0393" w:rsidRDefault="00E37AD5" w:rsidP="00EE15B9">
            <w:pPr>
              <w:spacing w:line="259" w:lineRule="auto"/>
              <w:jc w:val="center"/>
              <w:rPr>
                <w:sz w:val="24"/>
                <w:szCs w:val="24"/>
              </w:rPr>
            </w:pPr>
            <w:r w:rsidRPr="00EC0393">
              <w:rPr>
                <w:sz w:val="24"/>
                <w:szCs w:val="24"/>
              </w:rPr>
              <w:t>Field size</w:t>
            </w:r>
          </w:p>
          <w:p w14:paraId="3638E835" w14:textId="77777777" w:rsidR="00E37AD5" w:rsidRPr="00EC0393" w:rsidRDefault="00E37AD5" w:rsidP="00EE15B9">
            <w:pPr>
              <w:spacing w:line="259" w:lineRule="auto"/>
              <w:jc w:val="center"/>
              <w:rPr>
                <w:sz w:val="24"/>
                <w:szCs w:val="24"/>
              </w:rPr>
            </w:pPr>
            <w:r w:rsidRPr="00EC0393">
              <w:rPr>
                <w:sz w:val="24"/>
                <w:szCs w:val="24"/>
              </w:rPr>
              <w:t>(bytes)</w:t>
            </w:r>
          </w:p>
        </w:tc>
        <w:tc>
          <w:tcPr>
            <w:tcW w:w="2420" w:type="dxa"/>
            <w:vAlign w:val="center"/>
          </w:tcPr>
          <w:p w14:paraId="40311C50" w14:textId="77777777" w:rsidR="00E37AD5" w:rsidRPr="00EC0393" w:rsidRDefault="00E37AD5" w:rsidP="00EE15B9">
            <w:pPr>
              <w:spacing w:line="259" w:lineRule="auto"/>
              <w:jc w:val="center"/>
              <w:rPr>
                <w:sz w:val="24"/>
                <w:szCs w:val="24"/>
              </w:rPr>
            </w:pPr>
            <w:r w:rsidRPr="00EC0393">
              <w:rPr>
                <w:sz w:val="24"/>
                <w:szCs w:val="24"/>
              </w:rPr>
              <w:t>Description</w:t>
            </w:r>
          </w:p>
        </w:tc>
      </w:tr>
      <w:bookmarkEnd w:id="109"/>
      <w:tr w:rsidR="00E37AD5" w:rsidRPr="00AB05B9" w14:paraId="5133F4DD" w14:textId="77777777" w:rsidTr="009A6759">
        <w:trPr>
          <w:trHeight w:val="576"/>
        </w:trPr>
        <w:tc>
          <w:tcPr>
            <w:tcW w:w="2419" w:type="dxa"/>
            <w:vAlign w:val="center"/>
          </w:tcPr>
          <w:p w14:paraId="2DA49B91" w14:textId="7291A668" w:rsidR="00E37AD5" w:rsidRPr="00EC0393" w:rsidRDefault="00334FDE" w:rsidP="00EE15B9">
            <w:pPr>
              <w:spacing w:line="259" w:lineRule="auto"/>
              <w:rPr>
                <w:sz w:val="24"/>
                <w:szCs w:val="24"/>
                <w:lang w:eastAsia="zh-CN"/>
              </w:rPr>
            </w:pPr>
            <w:proofErr w:type="spellStart"/>
            <w:r>
              <w:rPr>
                <w:rFonts w:hint="eastAsia"/>
                <w:sz w:val="24"/>
                <w:szCs w:val="24"/>
                <w:lang w:eastAsia="zh-CN"/>
              </w:rPr>
              <w:t>l</w:t>
            </w:r>
            <w:r>
              <w:rPr>
                <w:sz w:val="24"/>
                <w:szCs w:val="24"/>
                <w:lang w:eastAsia="zh-CN"/>
              </w:rPr>
              <w:t>ogId</w:t>
            </w:r>
            <w:proofErr w:type="spellEnd"/>
          </w:p>
        </w:tc>
        <w:tc>
          <w:tcPr>
            <w:tcW w:w="2420" w:type="dxa"/>
            <w:vAlign w:val="center"/>
          </w:tcPr>
          <w:p w14:paraId="1EF0E072" w14:textId="4BFE2562" w:rsidR="00E37AD5" w:rsidRPr="00EC0393" w:rsidRDefault="00334FDE" w:rsidP="00EE1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9DF35EE" w14:textId="46A21229" w:rsidR="00E37AD5" w:rsidRPr="00EC0393" w:rsidRDefault="00334FDE" w:rsidP="00EE1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2324AE00" w14:textId="05562EA5" w:rsidR="00E37AD5" w:rsidRPr="00EC0393" w:rsidRDefault="00334FDE" w:rsidP="00EE15B9">
            <w:pPr>
              <w:spacing w:line="259" w:lineRule="auto"/>
              <w:rPr>
                <w:sz w:val="24"/>
                <w:szCs w:val="24"/>
              </w:rPr>
            </w:pPr>
            <w:r>
              <w:rPr>
                <w:sz w:val="24"/>
                <w:szCs w:val="24"/>
              </w:rPr>
              <w:t>Log ID</w:t>
            </w:r>
            <w:r w:rsidR="00D61AE6">
              <w:rPr>
                <w:sz w:val="24"/>
                <w:szCs w:val="24"/>
              </w:rPr>
              <w:t>(PK)</w:t>
            </w:r>
          </w:p>
        </w:tc>
      </w:tr>
      <w:tr w:rsidR="00E37AD5" w:rsidRPr="00AB05B9" w14:paraId="51846CBA" w14:textId="77777777" w:rsidTr="009A6759">
        <w:trPr>
          <w:trHeight w:val="576"/>
        </w:trPr>
        <w:tc>
          <w:tcPr>
            <w:tcW w:w="2419" w:type="dxa"/>
            <w:vAlign w:val="center"/>
          </w:tcPr>
          <w:p w14:paraId="5145AB55" w14:textId="5DC88933" w:rsidR="00E37AD5" w:rsidRPr="00EC0393" w:rsidRDefault="00334FDE" w:rsidP="00EE15B9">
            <w:pPr>
              <w:spacing w:line="259" w:lineRule="auto"/>
              <w:rPr>
                <w:sz w:val="24"/>
                <w:szCs w:val="24"/>
                <w:lang w:eastAsia="zh-CN"/>
              </w:rPr>
            </w:pPr>
            <w:proofErr w:type="spellStart"/>
            <w:r>
              <w:rPr>
                <w:rFonts w:hint="eastAsia"/>
                <w:sz w:val="24"/>
                <w:szCs w:val="24"/>
                <w:lang w:eastAsia="zh-CN"/>
              </w:rPr>
              <w:t>u</w:t>
            </w:r>
            <w:r>
              <w:rPr>
                <w:sz w:val="24"/>
                <w:szCs w:val="24"/>
                <w:lang w:eastAsia="zh-CN"/>
              </w:rPr>
              <w:t>serId</w:t>
            </w:r>
            <w:proofErr w:type="spellEnd"/>
          </w:p>
        </w:tc>
        <w:tc>
          <w:tcPr>
            <w:tcW w:w="2420" w:type="dxa"/>
            <w:vAlign w:val="center"/>
          </w:tcPr>
          <w:p w14:paraId="78CACF0A" w14:textId="77777777" w:rsidR="00E37AD5" w:rsidRPr="00EC0393" w:rsidRDefault="00E37AD5" w:rsidP="00EE15B9">
            <w:pPr>
              <w:spacing w:line="259" w:lineRule="auto"/>
              <w:rPr>
                <w:sz w:val="24"/>
                <w:szCs w:val="24"/>
              </w:rPr>
            </w:pPr>
            <w:r w:rsidRPr="00EC0393">
              <w:rPr>
                <w:sz w:val="24"/>
                <w:szCs w:val="24"/>
              </w:rPr>
              <w:t>varchar</w:t>
            </w:r>
          </w:p>
        </w:tc>
        <w:tc>
          <w:tcPr>
            <w:tcW w:w="2420" w:type="dxa"/>
            <w:vAlign w:val="center"/>
          </w:tcPr>
          <w:p w14:paraId="1775B9CE" w14:textId="432699F6" w:rsidR="00E37AD5" w:rsidRPr="00EC0393" w:rsidRDefault="00334FDE" w:rsidP="00EE1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1A65E164" w14:textId="27904D9D" w:rsidR="00E37AD5" w:rsidRPr="00EC0393" w:rsidRDefault="00334FDE" w:rsidP="00EE15B9">
            <w:pPr>
              <w:spacing w:line="259" w:lineRule="auto"/>
              <w:rPr>
                <w:sz w:val="24"/>
                <w:szCs w:val="24"/>
                <w:lang w:eastAsia="zh-CN"/>
              </w:rPr>
            </w:pPr>
            <w:r>
              <w:rPr>
                <w:rFonts w:hint="eastAsia"/>
                <w:sz w:val="24"/>
                <w:szCs w:val="24"/>
                <w:lang w:eastAsia="zh-CN"/>
              </w:rPr>
              <w:t>U</w:t>
            </w:r>
            <w:r>
              <w:rPr>
                <w:sz w:val="24"/>
                <w:szCs w:val="24"/>
                <w:lang w:eastAsia="zh-CN"/>
              </w:rPr>
              <w:t>ser ID</w:t>
            </w:r>
            <w:r w:rsidR="00D61AE6">
              <w:rPr>
                <w:sz w:val="24"/>
                <w:szCs w:val="24"/>
                <w:lang w:eastAsia="zh-CN"/>
              </w:rPr>
              <w:t>(FK)</w:t>
            </w:r>
          </w:p>
        </w:tc>
      </w:tr>
      <w:tr w:rsidR="00E37AD5" w:rsidRPr="00AB05B9" w14:paraId="0E79B4D0" w14:textId="77777777" w:rsidTr="009A6759">
        <w:trPr>
          <w:trHeight w:val="576"/>
        </w:trPr>
        <w:tc>
          <w:tcPr>
            <w:tcW w:w="2419" w:type="dxa"/>
            <w:vAlign w:val="center"/>
          </w:tcPr>
          <w:p w14:paraId="604C0CA3" w14:textId="62BA3557" w:rsidR="00E37AD5" w:rsidRPr="00EC0393" w:rsidRDefault="00334FDE" w:rsidP="00EE15B9">
            <w:pPr>
              <w:spacing w:line="259" w:lineRule="auto"/>
              <w:rPr>
                <w:sz w:val="24"/>
                <w:szCs w:val="24"/>
                <w:lang w:eastAsia="zh-CN"/>
              </w:rPr>
            </w:pPr>
            <w:proofErr w:type="spellStart"/>
            <w:r>
              <w:rPr>
                <w:rFonts w:hint="eastAsia"/>
                <w:sz w:val="24"/>
                <w:szCs w:val="24"/>
                <w:lang w:eastAsia="zh-CN"/>
              </w:rPr>
              <w:t>l</w:t>
            </w:r>
            <w:r>
              <w:rPr>
                <w:sz w:val="24"/>
                <w:szCs w:val="24"/>
                <w:lang w:eastAsia="zh-CN"/>
              </w:rPr>
              <w:t>oginTime</w:t>
            </w:r>
            <w:proofErr w:type="spellEnd"/>
          </w:p>
        </w:tc>
        <w:tc>
          <w:tcPr>
            <w:tcW w:w="2420" w:type="dxa"/>
            <w:vAlign w:val="center"/>
          </w:tcPr>
          <w:p w14:paraId="608DA6B9" w14:textId="749BDFBF" w:rsidR="00E37AD5" w:rsidRPr="00EC0393" w:rsidRDefault="00334FDE" w:rsidP="00EE15B9">
            <w:pPr>
              <w:spacing w:line="259" w:lineRule="auto"/>
              <w:rPr>
                <w:sz w:val="24"/>
                <w:szCs w:val="24"/>
                <w:lang w:eastAsia="zh-CN"/>
              </w:rPr>
            </w:pPr>
            <w:r>
              <w:rPr>
                <w:rFonts w:hint="eastAsia"/>
                <w:sz w:val="24"/>
                <w:szCs w:val="24"/>
                <w:lang w:eastAsia="zh-CN"/>
              </w:rPr>
              <w:t>d</w:t>
            </w:r>
            <w:r>
              <w:rPr>
                <w:sz w:val="24"/>
                <w:szCs w:val="24"/>
                <w:lang w:eastAsia="zh-CN"/>
              </w:rPr>
              <w:t>atetime</w:t>
            </w:r>
          </w:p>
        </w:tc>
        <w:tc>
          <w:tcPr>
            <w:tcW w:w="2420" w:type="dxa"/>
            <w:vAlign w:val="center"/>
          </w:tcPr>
          <w:p w14:paraId="3541FB6C" w14:textId="1AE39A20" w:rsidR="00E37AD5" w:rsidRPr="00EC0393" w:rsidRDefault="00E37AD5" w:rsidP="00EE15B9">
            <w:pPr>
              <w:spacing w:line="259" w:lineRule="auto"/>
              <w:rPr>
                <w:sz w:val="24"/>
                <w:szCs w:val="24"/>
              </w:rPr>
            </w:pPr>
          </w:p>
        </w:tc>
        <w:tc>
          <w:tcPr>
            <w:tcW w:w="2420" w:type="dxa"/>
            <w:vAlign w:val="center"/>
          </w:tcPr>
          <w:p w14:paraId="3F572D82" w14:textId="2CCD8FEB" w:rsidR="00E37AD5" w:rsidRPr="00EC0393" w:rsidRDefault="00334FDE" w:rsidP="00EE15B9">
            <w:pPr>
              <w:spacing w:line="259" w:lineRule="auto"/>
              <w:rPr>
                <w:sz w:val="24"/>
                <w:szCs w:val="24"/>
                <w:lang w:eastAsia="zh-CN"/>
              </w:rPr>
            </w:pPr>
            <w:r>
              <w:rPr>
                <w:rFonts w:hint="eastAsia"/>
                <w:sz w:val="24"/>
                <w:szCs w:val="24"/>
                <w:lang w:eastAsia="zh-CN"/>
              </w:rPr>
              <w:t>L</w:t>
            </w:r>
            <w:r>
              <w:rPr>
                <w:sz w:val="24"/>
                <w:szCs w:val="24"/>
                <w:lang w:eastAsia="zh-CN"/>
              </w:rPr>
              <w:t>ogin Time</w:t>
            </w:r>
          </w:p>
        </w:tc>
      </w:tr>
      <w:tr w:rsidR="00E37AD5" w:rsidRPr="00AB05B9" w14:paraId="229E91B8" w14:textId="77777777" w:rsidTr="009A6759">
        <w:trPr>
          <w:trHeight w:val="576"/>
        </w:trPr>
        <w:tc>
          <w:tcPr>
            <w:tcW w:w="2419" w:type="dxa"/>
            <w:vAlign w:val="center"/>
          </w:tcPr>
          <w:p w14:paraId="6E1A4835" w14:textId="3FDBF957" w:rsidR="00E37AD5" w:rsidRPr="00EC0393" w:rsidRDefault="00334FDE" w:rsidP="00EE15B9">
            <w:pPr>
              <w:spacing w:line="259" w:lineRule="auto"/>
              <w:rPr>
                <w:sz w:val="24"/>
                <w:szCs w:val="24"/>
                <w:lang w:eastAsia="zh-CN"/>
              </w:rPr>
            </w:pPr>
            <w:proofErr w:type="spellStart"/>
            <w:r>
              <w:rPr>
                <w:rFonts w:hint="eastAsia"/>
                <w:sz w:val="24"/>
                <w:szCs w:val="24"/>
                <w:lang w:eastAsia="zh-CN"/>
              </w:rPr>
              <w:t>l</w:t>
            </w:r>
            <w:r>
              <w:rPr>
                <w:sz w:val="24"/>
                <w:szCs w:val="24"/>
                <w:lang w:eastAsia="zh-CN"/>
              </w:rPr>
              <w:t>ogoutTime</w:t>
            </w:r>
            <w:proofErr w:type="spellEnd"/>
          </w:p>
        </w:tc>
        <w:tc>
          <w:tcPr>
            <w:tcW w:w="2420" w:type="dxa"/>
            <w:vAlign w:val="center"/>
          </w:tcPr>
          <w:p w14:paraId="0150FF63" w14:textId="51FFFFEB" w:rsidR="00E37AD5" w:rsidRPr="00EC0393" w:rsidRDefault="00334FDE" w:rsidP="00EE15B9">
            <w:pPr>
              <w:spacing w:line="259" w:lineRule="auto"/>
              <w:rPr>
                <w:sz w:val="24"/>
                <w:szCs w:val="24"/>
              </w:rPr>
            </w:pPr>
            <w:r>
              <w:rPr>
                <w:sz w:val="24"/>
                <w:szCs w:val="24"/>
              </w:rPr>
              <w:t>datetime</w:t>
            </w:r>
          </w:p>
        </w:tc>
        <w:tc>
          <w:tcPr>
            <w:tcW w:w="2420" w:type="dxa"/>
            <w:vAlign w:val="center"/>
          </w:tcPr>
          <w:p w14:paraId="1B621C42" w14:textId="3EBB1FA7" w:rsidR="00E37AD5" w:rsidRPr="00EC0393" w:rsidRDefault="00E37AD5" w:rsidP="00EE15B9">
            <w:pPr>
              <w:spacing w:line="259" w:lineRule="auto"/>
              <w:rPr>
                <w:sz w:val="24"/>
                <w:szCs w:val="24"/>
              </w:rPr>
            </w:pPr>
          </w:p>
        </w:tc>
        <w:tc>
          <w:tcPr>
            <w:tcW w:w="2420" w:type="dxa"/>
            <w:vAlign w:val="center"/>
          </w:tcPr>
          <w:p w14:paraId="1DE2D8A9" w14:textId="4F515D03" w:rsidR="00E37AD5" w:rsidRPr="00EC0393" w:rsidRDefault="00334FDE" w:rsidP="00EE15B9">
            <w:pPr>
              <w:spacing w:line="259" w:lineRule="auto"/>
              <w:rPr>
                <w:sz w:val="24"/>
                <w:szCs w:val="24"/>
                <w:lang w:eastAsia="zh-CN"/>
              </w:rPr>
            </w:pPr>
            <w:r>
              <w:rPr>
                <w:rFonts w:hint="eastAsia"/>
                <w:sz w:val="24"/>
                <w:szCs w:val="24"/>
                <w:lang w:eastAsia="zh-CN"/>
              </w:rPr>
              <w:t>L</w:t>
            </w:r>
            <w:r>
              <w:rPr>
                <w:sz w:val="24"/>
                <w:szCs w:val="24"/>
                <w:lang w:eastAsia="zh-CN"/>
              </w:rPr>
              <w:t>ogout Time</w:t>
            </w:r>
          </w:p>
        </w:tc>
      </w:tr>
    </w:tbl>
    <w:p w14:paraId="662DC8D7" w14:textId="77777777" w:rsidR="00E37AD5" w:rsidRDefault="00E37AD5" w:rsidP="00E37AD5">
      <w:pPr>
        <w:spacing w:after="0"/>
      </w:pPr>
    </w:p>
    <w:p w14:paraId="057ED945" w14:textId="521332FA" w:rsidR="00E37AD5" w:rsidRPr="00B76948" w:rsidRDefault="00E37AD5" w:rsidP="00E37AD5">
      <w:pPr>
        <w:spacing w:after="0"/>
      </w:pPr>
      <w:r w:rsidRPr="00B76948">
        <w:t>The “</w:t>
      </w:r>
      <w:proofErr w:type="spellStart"/>
      <w:r w:rsidR="00334FDE">
        <w:t>LoginLog</w:t>
      </w:r>
      <w:proofErr w:type="spellEnd"/>
      <w:r w:rsidRPr="00B76948">
        <w:t xml:space="preserve">” table stores information about </w:t>
      </w:r>
      <w:r w:rsidR="00334FDE">
        <w:t>login logs</w:t>
      </w:r>
      <w:r w:rsidRPr="00B76948">
        <w:t>, shown in table 3.</w:t>
      </w:r>
      <w:r>
        <w:t>5</w:t>
      </w:r>
      <w:r w:rsidRPr="00B76948">
        <w:t>.</w:t>
      </w:r>
    </w:p>
    <w:p w14:paraId="15905E12" w14:textId="77777777" w:rsidR="00E37AD5" w:rsidRPr="00B76948" w:rsidRDefault="00E37AD5" w:rsidP="00AB05B9">
      <w:pPr>
        <w:spacing w:after="0"/>
      </w:pPr>
    </w:p>
    <w:p w14:paraId="51B2ACFE" w14:textId="5187B6F7" w:rsidR="00BE505B" w:rsidRPr="00B76948" w:rsidRDefault="000E447D" w:rsidP="00AB05B9">
      <w:pPr>
        <w:spacing w:after="0"/>
      </w:pPr>
      <w:r w:rsidRPr="00B76948">
        <w:t>Table 3.</w:t>
      </w:r>
      <w:r w:rsidR="00F032FC" w:rsidRPr="00B76948">
        <w:t>6</w:t>
      </w:r>
      <w:r w:rsidRPr="00B76948">
        <w:t xml:space="preserve"> - </w:t>
      </w:r>
      <w:r w:rsidR="00BE505B" w:rsidRPr="00B76948">
        <w:t>Structure of “</w:t>
      </w:r>
      <w:r w:rsidR="00334FDE">
        <w:t>User</w:t>
      </w:r>
      <w:r w:rsidR="00BE505B"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BE505B" w:rsidRPr="00AB05B9" w14:paraId="492BB5AF" w14:textId="77777777" w:rsidTr="009A6759">
        <w:trPr>
          <w:trHeight w:val="576"/>
        </w:trPr>
        <w:tc>
          <w:tcPr>
            <w:tcW w:w="2419" w:type="dxa"/>
            <w:vAlign w:val="center"/>
          </w:tcPr>
          <w:p w14:paraId="4EA360A4" w14:textId="77777777" w:rsidR="00BE505B" w:rsidRPr="00EC0393" w:rsidRDefault="00BE505B" w:rsidP="00AC5A26">
            <w:pPr>
              <w:spacing w:line="259" w:lineRule="auto"/>
              <w:jc w:val="center"/>
              <w:rPr>
                <w:sz w:val="24"/>
                <w:szCs w:val="24"/>
              </w:rPr>
            </w:pPr>
            <w:r w:rsidRPr="00EC0393">
              <w:rPr>
                <w:sz w:val="24"/>
                <w:szCs w:val="24"/>
              </w:rPr>
              <w:t>Field name</w:t>
            </w:r>
          </w:p>
        </w:tc>
        <w:tc>
          <w:tcPr>
            <w:tcW w:w="2420" w:type="dxa"/>
            <w:vAlign w:val="center"/>
          </w:tcPr>
          <w:p w14:paraId="6CBF61A5" w14:textId="77777777" w:rsidR="00BE505B" w:rsidRPr="00EC0393" w:rsidRDefault="00BE505B" w:rsidP="00AC5A26">
            <w:pPr>
              <w:spacing w:line="259" w:lineRule="auto"/>
              <w:jc w:val="center"/>
              <w:rPr>
                <w:sz w:val="24"/>
                <w:szCs w:val="24"/>
              </w:rPr>
            </w:pPr>
            <w:r w:rsidRPr="00EC0393">
              <w:rPr>
                <w:sz w:val="24"/>
                <w:szCs w:val="24"/>
              </w:rPr>
              <w:t>Data type</w:t>
            </w:r>
          </w:p>
        </w:tc>
        <w:tc>
          <w:tcPr>
            <w:tcW w:w="2420" w:type="dxa"/>
            <w:vAlign w:val="center"/>
          </w:tcPr>
          <w:p w14:paraId="0511F0A1" w14:textId="77777777" w:rsidR="00BE505B" w:rsidRPr="00EC0393" w:rsidRDefault="00BE505B" w:rsidP="00AC5A26">
            <w:pPr>
              <w:spacing w:line="259" w:lineRule="auto"/>
              <w:jc w:val="center"/>
              <w:rPr>
                <w:sz w:val="24"/>
                <w:szCs w:val="24"/>
              </w:rPr>
            </w:pPr>
            <w:r w:rsidRPr="00EC0393">
              <w:rPr>
                <w:sz w:val="24"/>
                <w:szCs w:val="24"/>
              </w:rPr>
              <w:t>Field size</w:t>
            </w:r>
          </w:p>
          <w:p w14:paraId="1C49035E" w14:textId="77777777" w:rsidR="00BE505B" w:rsidRPr="00EC0393" w:rsidRDefault="00BE505B" w:rsidP="00AC5A26">
            <w:pPr>
              <w:spacing w:line="259" w:lineRule="auto"/>
              <w:jc w:val="center"/>
              <w:rPr>
                <w:sz w:val="24"/>
                <w:szCs w:val="24"/>
              </w:rPr>
            </w:pPr>
            <w:r w:rsidRPr="00EC0393">
              <w:rPr>
                <w:sz w:val="24"/>
                <w:szCs w:val="24"/>
              </w:rPr>
              <w:t>(bytes)</w:t>
            </w:r>
          </w:p>
        </w:tc>
        <w:tc>
          <w:tcPr>
            <w:tcW w:w="2420" w:type="dxa"/>
            <w:vAlign w:val="center"/>
          </w:tcPr>
          <w:p w14:paraId="3812ED70" w14:textId="77777777" w:rsidR="00BE505B" w:rsidRPr="00EC0393" w:rsidRDefault="00BE505B" w:rsidP="00AC5A26">
            <w:pPr>
              <w:spacing w:line="259" w:lineRule="auto"/>
              <w:jc w:val="center"/>
              <w:rPr>
                <w:sz w:val="24"/>
                <w:szCs w:val="24"/>
              </w:rPr>
            </w:pPr>
            <w:r w:rsidRPr="00EC0393">
              <w:rPr>
                <w:sz w:val="24"/>
                <w:szCs w:val="24"/>
              </w:rPr>
              <w:t>Description</w:t>
            </w:r>
          </w:p>
        </w:tc>
      </w:tr>
      <w:tr w:rsidR="00BE505B" w:rsidRPr="00AB05B9" w14:paraId="66295248" w14:textId="77777777" w:rsidTr="009A6759">
        <w:trPr>
          <w:trHeight w:val="576"/>
        </w:trPr>
        <w:tc>
          <w:tcPr>
            <w:tcW w:w="2419" w:type="dxa"/>
            <w:vAlign w:val="center"/>
          </w:tcPr>
          <w:p w14:paraId="2CE5C5CE" w14:textId="1925CABD" w:rsidR="00BE505B" w:rsidRPr="00EC0393" w:rsidRDefault="00334FDE" w:rsidP="00AB05B9">
            <w:pPr>
              <w:spacing w:line="259" w:lineRule="auto"/>
              <w:rPr>
                <w:sz w:val="24"/>
                <w:szCs w:val="24"/>
                <w:lang w:eastAsia="zh-CN"/>
              </w:rPr>
            </w:pPr>
            <w:proofErr w:type="spellStart"/>
            <w:r>
              <w:rPr>
                <w:rFonts w:hint="eastAsia"/>
                <w:sz w:val="24"/>
                <w:szCs w:val="24"/>
                <w:lang w:eastAsia="zh-CN"/>
              </w:rPr>
              <w:t>u</w:t>
            </w:r>
            <w:r>
              <w:rPr>
                <w:sz w:val="24"/>
                <w:szCs w:val="24"/>
                <w:lang w:eastAsia="zh-CN"/>
              </w:rPr>
              <w:t>serId</w:t>
            </w:r>
            <w:proofErr w:type="spellEnd"/>
          </w:p>
        </w:tc>
        <w:tc>
          <w:tcPr>
            <w:tcW w:w="2420" w:type="dxa"/>
            <w:vAlign w:val="center"/>
          </w:tcPr>
          <w:p w14:paraId="05E23167" w14:textId="0D37048C" w:rsidR="00BE505B" w:rsidRPr="00EC0393" w:rsidRDefault="00334FDE"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18DED6C" w14:textId="49DC8BF8" w:rsidR="00BE505B" w:rsidRPr="00EC0393" w:rsidRDefault="00334FDE"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4CDA1A21" w14:textId="6FFAD2CC" w:rsidR="00BE505B" w:rsidRPr="00EC0393" w:rsidRDefault="00334FDE" w:rsidP="00AB05B9">
            <w:pPr>
              <w:spacing w:line="259" w:lineRule="auto"/>
              <w:rPr>
                <w:sz w:val="24"/>
                <w:szCs w:val="24"/>
              </w:rPr>
            </w:pPr>
            <w:r>
              <w:rPr>
                <w:sz w:val="24"/>
                <w:szCs w:val="24"/>
              </w:rPr>
              <w:t>User</w:t>
            </w:r>
            <w:r w:rsidR="00BE505B" w:rsidRPr="00EC0393">
              <w:rPr>
                <w:sz w:val="24"/>
                <w:szCs w:val="24"/>
              </w:rPr>
              <w:t xml:space="preserve"> ID</w:t>
            </w:r>
            <w:r w:rsidR="00D61AE6">
              <w:rPr>
                <w:sz w:val="24"/>
                <w:szCs w:val="24"/>
              </w:rPr>
              <w:t>(PK)</w:t>
            </w:r>
          </w:p>
        </w:tc>
      </w:tr>
      <w:tr w:rsidR="00BE505B" w:rsidRPr="00AB05B9" w14:paraId="4A173BBA" w14:textId="77777777" w:rsidTr="009A6759">
        <w:trPr>
          <w:trHeight w:val="576"/>
        </w:trPr>
        <w:tc>
          <w:tcPr>
            <w:tcW w:w="2419" w:type="dxa"/>
            <w:vAlign w:val="center"/>
          </w:tcPr>
          <w:p w14:paraId="5A467C61" w14:textId="2A5BCB3A" w:rsidR="00BE505B" w:rsidRPr="00EC0393" w:rsidRDefault="00334FDE" w:rsidP="00AB05B9">
            <w:pPr>
              <w:spacing w:line="259" w:lineRule="auto"/>
              <w:rPr>
                <w:sz w:val="24"/>
                <w:szCs w:val="24"/>
                <w:lang w:eastAsia="zh-CN"/>
              </w:rPr>
            </w:pPr>
            <w:proofErr w:type="spellStart"/>
            <w:r>
              <w:rPr>
                <w:rFonts w:hint="eastAsia"/>
                <w:sz w:val="24"/>
                <w:szCs w:val="24"/>
                <w:lang w:eastAsia="zh-CN"/>
              </w:rPr>
              <w:t>u</w:t>
            </w:r>
            <w:r>
              <w:rPr>
                <w:sz w:val="24"/>
                <w:szCs w:val="24"/>
                <w:lang w:eastAsia="zh-CN"/>
              </w:rPr>
              <w:t>serName</w:t>
            </w:r>
            <w:proofErr w:type="spellEnd"/>
          </w:p>
        </w:tc>
        <w:tc>
          <w:tcPr>
            <w:tcW w:w="2420" w:type="dxa"/>
            <w:vAlign w:val="center"/>
          </w:tcPr>
          <w:p w14:paraId="5D1E887A" w14:textId="21516B60" w:rsidR="00BE505B" w:rsidRPr="00EC0393" w:rsidRDefault="00334FDE"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77669818" w14:textId="1B88044A" w:rsidR="00BE505B" w:rsidRPr="00EC0393" w:rsidRDefault="00334FDE"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35E5C083" w14:textId="484ADD71" w:rsidR="00BE505B" w:rsidRPr="00EC0393" w:rsidRDefault="00334FDE" w:rsidP="00AB05B9">
            <w:pPr>
              <w:spacing w:line="259" w:lineRule="auto"/>
              <w:rPr>
                <w:sz w:val="24"/>
                <w:szCs w:val="24"/>
                <w:lang w:eastAsia="zh-CN"/>
              </w:rPr>
            </w:pPr>
            <w:r>
              <w:rPr>
                <w:rFonts w:hint="eastAsia"/>
                <w:sz w:val="24"/>
                <w:szCs w:val="24"/>
                <w:lang w:eastAsia="zh-CN"/>
              </w:rPr>
              <w:t>U</w:t>
            </w:r>
            <w:r>
              <w:rPr>
                <w:sz w:val="24"/>
                <w:szCs w:val="24"/>
                <w:lang w:eastAsia="zh-CN"/>
              </w:rPr>
              <w:t>ser Name</w:t>
            </w:r>
          </w:p>
        </w:tc>
      </w:tr>
      <w:tr w:rsidR="009D4141" w:rsidRPr="00AB05B9" w14:paraId="6726375B" w14:textId="77777777" w:rsidTr="009A6759">
        <w:trPr>
          <w:trHeight w:val="576"/>
        </w:trPr>
        <w:tc>
          <w:tcPr>
            <w:tcW w:w="2419" w:type="dxa"/>
            <w:vAlign w:val="center"/>
          </w:tcPr>
          <w:p w14:paraId="785B3C1D" w14:textId="0011ACF4" w:rsidR="009D4141" w:rsidRPr="00EC0393" w:rsidRDefault="00334FDE" w:rsidP="00AB05B9">
            <w:pPr>
              <w:spacing w:line="259" w:lineRule="auto"/>
              <w:rPr>
                <w:sz w:val="24"/>
                <w:szCs w:val="24"/>
                <w:lang w:eastAsia="zh-CN"/>
              </w:rPr>
            </w:pPr>
            <w:r>
              <w:rPr>
                <w:rFonts w:hint="eastAsia"/>
                <w:sz w:val="24"/>
                <w:szCs w:val="24"/>
                <w:lang w:eastAsia="zh-CN"/>
              </w:rPr>
              <w:t>p</w:t>
            </w:r>
            <w:r>
              <w:rPr>
                <w:sz w:val="24"/>
                <w:szCs w:val="24"/>
                <w:lang w:eastAsia="zh-CN"/>
              </w:rPr>
              <w:t>assword</w:t>
            </w:r>
          </w:p>
        </w:tc>
        <w:tc>
          <w:tcPr>
            <w:tcW w:w="2420" w:type="dxa"/>
            <w:vAlign w:val="center"/>
          </w:tcPr>
          <w:p w14:paraId="5F1E13CD" w14:textId="70A9821E"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1FEA95A3" w14:textId="5642D975" w:rsidR="009D4141" w:rsidRPr="00EC0393" w:rsidRDefault="00334FDE"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057B52DA" w14:textId="312C1707" w:rsidR="009D4141" w:rsidRPr="00EC0393" w:rsidRDefault="00334FDE" w:rsidP="00AB05B9">
            <w:pPr>
              <w:spacing w:line="259" w:lineRule="auto"/>
              <w:rPr>
                <w:sz w:val="24"/>
                <w:szCs w:val="24"/>
                <w:lang w:eastAsia="zh-CN"/>
              </w:rPr>
            </w:pPr>
            <w:r>
              <w:rPr>
                <w:rFonts w:hint="eastAsia"/>
                <w:sz w:val="24"/>
                <w:szCs w:val="24"/>
                <w:lang w:eastAsia="zh-CN"/>
              </w:rPr>
              <w:t>U</w:t>
            </w:r>
            <w:r>
              <w:rPr>
                <w:sz w:val="24"/>
                <w:szCs w:val="24"/>
                <w:lang w:eastAsia="zh-CN"/>
              </w:rPr>
              <w:t>ser Password</w:t>
            </w:r>
          </w:p>
        </w:tc>
      </w:tr>
      <w:tr w:rsidR="009D4141" w:rsidRPr="00AB05B9" w14:paraId="20C125E7" w14:textId="77777777" w:rsidTr="009A6759">
        <w:trPr>
          <w:trHeight w:val="576"/>
        </w:trPr>
        <w:tc>
          <w:tcPr>
            <w:tcW w:w="2419" w:type="dxa"/>
            <w:vAlign w:val="center"/>
          </w:tcPr>
          <w:p w14:paraId="402686CF" w14:textId="778EFB8B" w:rsidR="009D4141" w:rsidRPr="00EC0393" w:rsidRDefault="00334FDE" w:rsidP="00AB05B9">
            <w:pPr>
              <w:spacing w:line="259" w:lineRule="auto"/>
              <w:rPr>
                <w:sz w:val="24"/>
                <w:szCs w:val="24"/>
                <w:lang w:eastAsia="zh-CN"/>
              </w:rPr>
            </w:pPr>
            <w:proofErr w:type="spellStart"/>
            <w:r>
              <w:rPr>
                <w:rFonts w:hint="eastAsia"/>
                <w:sz w:val="24"/>
                <w:szCs w:val="24"/>
                <w:lang w:eastAsia="zh-CN"/>
              </w:rPr>
              <w:t>a</w:t>
            </w:r>
            <w:r>
              <w:rPr>
                <w:sz w:val="24"/>
                <w:szCs w:val="24"/>
                <w:lang w:eastAsia="zh-CN"/>
              </w:rPr>
              <w:t>vatarUrl</w:t>
            </w:r>
            <w:proofErr w:type="spellEnd"/>
          </w:p>
        </w:tc>
        <w:tc>
          <w:tcPr>
            <w:tcW w:w="2420" w:type="dxa"/>
            <w:vAlign w:val="center"/>
          </w:tcPr>
          <w:p w14:paraId="210E8A7E" w14:textId="61606060"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45E3CEB4" w14:textId="4E49936C" w:rsidR="009D4141" w:rsidRPr="00EC0393" w:rsidRDefault="00334FDE" w:rsidP="00AB05B9">
            <w:pPr>
              <w:spacing w:line="259" w:lineRule="auto"/>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4F7D9B71" w14:textId="042C679A" w:rsidR="009D4141" w:rsidRPr="00EC0393" w:rsidRDefault="00334FDE" w:rsidP="00AB05B9">
            <w:pPr>
              <w:spacing w:line="259" w:lineRule="auto"/>
              <w:rPr>
                <w:sz w:val="24"/>
                <w:szCs w:val="24"/>
                <w:lang w:eastAsia="zh-CN"/>
              </w:rPr>
            </w:pPr>
            <w:r>
              <w:rPr>
                <w:rFonts w:hint="eastAsia"/>
                <w:sz w:val="24"/>
                <w:szCs w:val="24"/>
                <w:lang w:eastAsia="zh-CN"/>
              </w:rPr>
              <w:t>A</w:t>
            </w:r>
            <w:r>
              <w:rPr>
                <w:sz w:val="24"/>
                <w:szCs w:val="24"/>
                <w:lang w:eastAsia="zh-CN"/>
              </w:rPr>
              <w:t>vatar URL</w:t>
            </w:r>
          </w:p>
        </w:tc>
      </w:tr>
      <w:tr w:rsidR="00334FDE" w:rsidRPr="00AB05B9" w14:paraId="5BCA3059" w14:textId="77777777" w:rsidTr="009A6759">
        <w:trPr>
          <w:trHeight w:val="576"/>
        </w:trPr>
        <w:tc>
          <w:tcPr>
            <w:tcW w:w="2419" w:type="dxa"/>
            <w:vAlign w:val="center"/>
          </w:tcPr>
          <w:p w14:paraId="6191E40E" w14:textId="12ED19C0" w:rsidR="00334FDE" w:rsidRDefault="00334FDE" w:rsidP="00AB05B9">
            <w:pPr>
              <w:rPr>
                <w:sz w:val="24"/>
                <w:szCs w:val="24"/>
                <w:lang w:eastAsia="zh-CN"/>
              </w:rPr>
            </w:pPr>
            <w:r>
              <w:rPr>
                <w:rFonts w:hint="eastAsia"/>
                <w:sz w:val="24"/>
                <w:szCs w:val="24"/>
                <w:lang w:eastAsia="zh-CN"/>
              </w:rPr>
              <w:t>d</w:t>
            </w:r>
            <w:r>
              <w:rPr>
                <w:sz w:val="24"/>
                <w:szCs w:val="24"/>
                <w:lang w:eastAsia="zh-CN"/>
              </w:rPr>
              <w:t>escription</w:t>
            </w:r>
          </w:p>
        </w:tc>
        <w:tc>
          <w:tcPr>
            <w:tcW w:w="2420" w:type="dxa"/>
            <w:vAlign w:val="center"/>
          </w:tcPr>
          <w:p w14:paraId="34E6C4C1" w14:textId="00EE03AC" w:rsidR="00334FDE" w:rsidRPr="00EC0393" w:rsidRDefault="00334FDE" w:rsidP="00AB05B9">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1416E786" w14:textId="5F3033EB" w:rsidR="00334FDE" w:rsidRDefault="00334FDE" w:rsidP="00AB05B9">
            <w:pPr>
              <w:rPr>
                <w:sz w:val="24"/>
                <w:szCs w:val="24"/>
                <w:lang w:eastAsia="zh-CN"/>
              </w:rPr>
            </w:pPr>
            <w:r>
              <w:rPr>
                <w:rFonts w:hint="eastAsia"/>
                <w:sz w:val="24"/>
                <w:szCs w:val="24"/>
                <w:lang w:eastAsia="zh-CN"/>
              </w:rPr>
              <w:t>5</w:t>
            </w:r>
            <w:r>
              <w:rPr>
                <w:sz w:val="24"/>
                <w:szCs w:val="24"/>
                <w:lang w:eastAsia="zh-CN"/>
              </w:rPr>
              <w:t>0</w:t>
            </w:r>
          </w:p>
        </w:tc>
        <w:tc>
          <w:tcPr>
            <w:tcW w:w="2420" w:type="dxa"/>
            <w:vAlign w:val="center"/>
          </w:tcPr>
          <w:p w14:paraId="4DBCB720" w14:textId="616842FD" w:rsidR="00334FDE" w:rsidRDefault="000C20E1" w:rsidP="00AB05B9">
            <w:pPr>
              <w:rPr>
                <w:sz w:val="24"/>
                <w:szCs w:val="24"/>
                <w:lang w:eastAsia="zh-CN"/>
              </w:rPr>
            </w:pPr>
            <w:r>
              <w:rPr>
                <w:rFonts w:hint="eastAsia"/>
                <w:sz w:val="24"/>
                <w:szCs w:val="24"/>
                <w:lang w:eastAsia="zh-CN"/>
              </w:rPr>
              <w:t>U</w:t>
            </w:r>
            <w:r>
              <w:rPr>
                <w:sz w:val="24"/>
                <w:szCs w:val="24"/>
                <w:lang w:eastAsia="zh-CN"/>
              </w:rPr>
              <w:t>ser Description</w:t>
            </w:r>
          </w:p>
        </w:tc>
      </w:tr>
      <w:tr w:rsidR="00334FDE" w:rsidRPr="00AB05B9" w14:paraId="243D7864" w14:textId="77777777" w:rsidTr="009A6759">
        <w:trPr>
          <w:trHeight w:val="576"/>
        </w:trPr>
        <w:tc>
          <w:tcPr>
            <w:tcW w:w="2419" w:type="dxa"/>
            <w:vAlign w:val="center"/>
          </w:tcPr>
          <w:p w14:paraId="722E1919" w14:textId="076FF448" w:rsidR="00334FDE" w:rsidRDefault="000C20E1" w:rsidP="00AB05B9">
            <w:pPr>
              <w:rPr>
                <w:sz w:val="24"/>
                <w:szCs w:val="24"/>
                <w:lang w:eastAsia="zh-CN"/>
              </w:rPr>
            </w:pPr>
            <w:r>
              <w:rPr>
                <w:rFonts w:hint="eastAsia"/>
                <w:sz w:val="24"/>
                <w:szCs w:val="24"/>
                <w:lang w:eastAsia="zh-CN"/>
              </w:rPr>
              <w:t>g</w:t>
            </w:r>
            <w:r>
              <w:rPr>
                <w:sz w:val="24"/>
                <w:szCs w:val="24"/>
                <w:lang w:eastAsia="zh-CN"/>
              </w:rPr>
              <w:t>ender</w:t>
            </w:r>
          </w:p>
        </w:tc>
        <w:tc>
          <w:tcPr>
            <w:tcW w:w="2420" w:type="dxa"/>
            <w:vAlign w:val="center"/>
          </w:tcPr>
          <w:p w14:paraId="6D85BEB4" w14:textId="6ACF39C5" w:rsidR="00334FDE" w:rsidRPr="00EC0393" w:rsidRDefault="000C20E1" w:rsidP="00AB05B9">
            <w:pPr>
              <w:rPr>
                <w:sz w:val="24"/>
                <w:szCs w:val="24"/>
                <w:lang w:eastAsia="zh-CN"/>
              </w:rPr>
            </w:pPr>
            <w:proofErr w:type="spellStart"/>
            <w:r>
              <w:rPr>
                <w:rFonts w:hint="eastAsia"/>
                <w:sz w:val="24"/>
                <w:szCs w:val="24"/>
                <w:lang w:eastAsia="zh-CN"/>
              </w:rPr>
              <w:t>t</w:t>
            </w:r>
            <w:r>
              <w:rPr>
                <w:sz w:val="24"/>
                <w:szCs w:val="24"/>
                <w:lang w:eastAsia="zh-CN"/>
              </w:rPr>
              <w:t>inyint</w:t>
            </w:r>
            <w:proofErr w:type="spellEnd"/>
          </w:p>
        </w:tc>
        <w:tc>
          <w:tcPr>
            <w:tcW w:w="2420" w:type="dxa"/>
            <w:vAlign w:val="center"/>
          </w:tcPr>
          <w:p w14:paraId="3EF1EB83" w14:textId="2AE81B13" w:rsidR="00334FDE" w:rsidRDefault="000C20E1" w:rsidP="00AB05B9">
            <w:pPr>
              <w:rPr>
                <w:sz w:val="24"/>
                <w:szCs w:val="24"/>
                <w:lang w:eastAsia="zh-CN"/>
              </w:rPr>
            </w:pPr>
            <w:r>
              <w:rPr>
                <w:rFonts w:hint="eastAsia"/>
                <w:sz w:val="24"/>
                <w:szCs w:val="24"/>
                <w:lang w:eastAsia="zh-CN"/>
              </w:rPr>
              <w:t>1</w:t>
            </w:r>
          </w:p>
        </w:tc>
        <w:tc>
          <w:tcPr>
            <w:tcW w:w="2420" w:type="dxa"/>
            <w:vAlign w:val="center"/>
          </w:tcPr>
          <w:p w14:paraId="61E4DEA0" w14:textId="02D7DBD9" w:rsidR="00334FDE" w:rsidRDefault="000C20E1" w:rsidP="00AB05B9">
            <w:pPr>
              <w:rPr>
                <w:sz w:val="24"/>
                <w:szCs w:val="24"/>
                <w:lang w:eastAsia="zh-CN"/>
              </w:rPr>
            </w:pPr>
            <w:r>
              <w:rPr>
                <w:rFonts w:hint="eastAsia"/>
                <w:sz w:val="24"/>
                <w:szCs w:val="24"/>
                <w:lang w:eastAsia="zh-CN"/>
              </w:rPr>
              <w:t>U</w:t>
            </w:r>
            <w:r>
              <w:rPr>
                <w:sz w:val="24"/>
                <w:szCs w:val="24"/>
                <w:lang w:eastAsia="zh-CN"/>
              </w:rPr>
              <w:t>ser Gender</w:t>
            </w:r>
          </w:p>
        </w:tc>
      </w:tr>
      <w:tr w:rsidR="00334FDE" w:rsidRPr="00AB05B9" w14:paraId="6DC90734" w14:textId="77777777" w:rsidTr="009A6759">
        <w:trPr>
          <w:trHeight w:val="576"/>
        </w:trPr>
        <w:tc>
          <w:tcPr>
            <w:tcW w:w="2419" w:type="dxa"/>
            <w:vAlign w:val="center"/>
          </w:tcPr>
          <w:p w14:paraId="3C58A582" w14:textId="4E3E96DF" w:rsidR="00334FDE" w:rsidRDefault="000C20E1" w:rsidP="00AB05B9">
            <w:pPr>
              <w:rPr>
                <w:sz w:val="24"/>
                <w:szCs w:val="24"/>
                <w:lang w:eastAsia="zh-CN"/>
              </w:rPr>
            </w:pPr>
            <w:r>
              <w:rPr>
                <w:rFonts w:hint="eastAsia"/>
                <w:sz w:val="24"/>
                <w:szCs w:val="24"/>
                <w:lang w:eastAsia="zh-CN"/>
              </w:rPr>
              <w:t>b</w:t>
            </w:r>
            <w:r>
              <w:rPr>
                <w:sz w:val="24"/>
                <w:szCs w:val="24"/>
                <w:lang w:eastAsia="zh-CN"/>
              </w:rPr>
              <w:t>irthday</w:t>
            </w:r>
          </w:p>
        </w:tc>
        <w:tc>
          <w:tcPr>
            <w:tcW w:w="2420" w:type="dxa"/>
            <w:vAlign w:val="center"/>
          </w:tcPr>
          <w:p w14:paraId="2FD24804" w14:textId="08DDDD25" w:rsidR="00334FDE" w:rsidRPr="00EC0393" w:rsidRDefault="000C20E1" w:rsidP="00AB05B9">
            <w:pPr>
              <w:rPr>
                <w:sz w:val="24"/>
                <w:szCs w:val="24"/>
                <w:lang w:eastAsia="zh-CN"/>
              </w:rPr>
            </w:pPr>
            <w:r>
              <w:rPr>
                <w:rFonts w:hint="eastAsia"/>
                <w:sz w:val="24"/>
                <w:szCs w:val="24"/>
                <w:lang w:eastAsia="zh-CN"/>
              </w:rPr>
              <w:t>d</w:t>
            </w:r>
            <w:r>
              <w:rPr>
                <w:sz w:val="24"/>
                <w:szCs w:val="24"/>
                <w:lang w:eastAsia="zh-CN"/>
              </w:rPr>
              <w:t>ate</w:t>
            </w:r>
          </w:p>
        </w:tc>
        <w:tc>
          <w:tcPr>
            <w:tcW w:w="2420" w:type="dxa"/>
            <w:vAlign w:val="center"/>
          </w:tcPr>
          <w:p w14:paraId="3121887D" w14:textId="77777777" w:rsidR="00334FDE" w:rsidRDefault="00334FDE" w:rsidP="00AB05B9">
            <w:pPr>
              <w:rPr>
                <w:sz w:val="24"/>
                <w:szCs w:val="24"/>
                <w:lang w:eastAsia="zh-CN"/>
              </w:rPr>
            </w:pPr>
          </w:p>
        </w:tc>
        <w:tc>
          <w:tcPr>
            <w:tcW w:w="2420" w:type="dxa"/>
            <w:vAlign w:val="center"/>
          </w:tcPr>
          <w:p w14:paraId="6E7DDE60" w14:textId="148F403D" w:rsidR="00334FDE" w:rsidRDefault="000C20E1" w:rsidP="00AB05B9">
            <w:pPr>
              <w:rPr>
                <w:sz w:val="24"/>
                <w:szCs w:val="24"/>
                <w:lang w:eastAsia="zh-CN"/>
              </w:rPr>
            </w:pPr>
            <w:r>
              <w:rPr>
                <w:rFonts w:hint="eastAsia"/>
                <w:sz w:val="24"/>
                <w:szCs w:val="24"/>
                <w:lang w:eastAsia="zh-CN"/>
              </w:rPr>
              <w:t>U</w:t>
            </w:r>
            <w:r>
              <w:rPr>
                <w:sz w:val="24"/>
                <w:szCs w:val="24"/>
                <w:lang w:eastAsia="zh-CN"/>
              </w:rPr>
              <w:t>ser Birthday</w:t>
            </w:r>
          </w:p>
        </w:tc>
      </w:tr>
      <w:tr w:rsidR="000C20E1" w:rsidRPr="00AB05B9" w14:paraId="0488F775" w14:textId="77777777" w:rsidTr="009A6759">
        <w:trPr>
          <w:trHeight w:val="576"/>
        </w:trPr>
        <w:tc>
          <w:tcPr>
            <w:tcW w:w="2419" w:type="dxa"/>
            <w:vAlign w:val="center"/>
          </w:tcPr>
          <w:p w14:paraId="3B593C7B" w14:textId="28FF02FD" w:rsidR="000C20E1" w:rsidRDefault="000C20E1" w:rsidP="00AB05B9">
            <w:pPr>
              <w:rPr>
                <w:sz w:val="24"/>
                <w:szCs w:val="24"/>
                <w:lang w:eastAsia="zh-CN"/>
              </w:rPr>
            </w:pPr>
            <w:r>
              <w:rPr>
                <w:rFonts w:hint="eastAsia"/>
                <w:sz w:val="24"/>
                <w:szCs w:val="24"/>
                <w:lang w:eastAsia="zh-CN"/>
              </w:rPr>
              <w:t>b</w:t>
            </w:r>
            <w:r>
              <w:rPr>
                <w:sz w:val="24"/>
                <w:szCs w:val="24"/>
                <w:lang w:eastAsia="zh-CN"/>
              </w:rPr>
              <w:t>alance</w:t>
            </w:r>
          </w:p>
        </w:tc>
        <w:tc>
          <w:tcPr>
            <w:tcW w:w="2420" w:type="dxa"/>
            <w:vAlign w:val="center"/>
          </w:tcPr>
          <w:p w14:paraId="69720AA1" w14:textId="6B43B861" w:rsidR="000C20E1" w:rsidRDefault="000C20E1" w:rsidP="00AB05B9">
            <w:pPr>
              <w:rPr>
                <w:sz w:val="24"/>
                <w:szCs w:val="24"/>
                <w:lang w:eastAsia="zh-CN"/>
              </w:rPr>
            </w:pPr>
            <w:r>
              <w:rPr>
                <w:rFonts w:hint="eastAsia"/>
                <w:sz w:val="24"/>
                <w:szCs w:val="24"/>
                <w:lang w:eastAsia="zh-CN"/>
              </w:rPr>
              <w:t>i</w:t>
            </w:r>
            <w:r>
              <w:rPr>
                <w:sz w:val="24"/>
                <w:szCs w:val="24"/>
                <w:lang w:eastAsia="zh-CN"/>
              </w:rPr>
              <w:t>nt</w:t>
            </w:r>
          </w:p>
        </w:tc>
        <w:tc>
          <w:tcPr>
            <w:tcW w:w="2420" w:type="dxa"/>
            <w:vAlign w:val="center"/>
          </w:tcPr>
          <w:p w14:paraId="570EBB6C" w14:textId="20055827" w:rsidR="000C20E1" w:rsidRDefault="000C20E1" w:rsidP="00AB05B9">
            <w:pPr>
              <w:rPr>
                <w:sz w:val="24"/>
                <w:szCs w:val="24"/>
                <w:lang w:eastAsia="zh-CN"/>
              </w:rPr>
            </w:pPr>
            <w:r>
              <w:rPr>
                <w:rFonts w:hint="eastAsia"/>
                <w:sz w:val="24"/>
                <w:szCs w:val="24"/>
                <w:lang w:eastAsia="zh-CN"/>
              </w:rPr>
              <w:t>4</w:t>
            </w:r>
          </w:p>
        </w:tc>
        <w:tc>
          <w:tcPr>
            <w:tcW w:w="2420" w:type="dxa"/>
            <w:vAlign w:val="center"/>
          </w:tcPr>
          <w:p w14:paraId="6B38FE84" w14:textId="26E870C1" w:rsidR="000C20E1" w:rsidRDefault="000C20E1" w:rsidP="00AB05B9">
            <w:pPr>
              <w:rPr>
                <w:sz w:val="24"/>
                <w:szCs w:val="24"/>
                <w:lang w:eastAsia="zh-CN"/>
              </w:rPr>
            </w:pPr>
            <w:r>
              <w:rPr>
                <w:rFonts w:hint="eastAsia"/>
                <w:sz w:val="24"/>
                <w:szCs w:val="24"/>
                <w:lang w:eastAsia="zh-CN"/>
              </w:rPr>
              <w:t>U</w:t>
            </w:r>
            <w:r>
              <w:rPr>
                <w:sz w:val="24"/>
                <w:szCs w:val="24"/>
                <w:lang w:eastAsia="zh-CN"/>
              </w:rPr>
              <w:t>ser Balance</w:t>
            </w:r>
          </w:p>
        </w:tc>
      </w:tr>
    </w:tbl>
    <w:p w14:paraId="6972533A" w14:textId="77777777" w:rsidR="009747A6" w:rsidRDefault="009747A6" w:rsidP="00AB05B9">
      <w:pPr>
        <w:spacing w:after="0"/>
      </w:pPr>
    </w:p>
    <w:p w14:paraId="46B0232F" w14:textId="38FE1451" w:rsidR="00515D98" w:rsidRDefault="00515D98" w:rsidP="00AB05B9">
      <w:pPr>
        <w:spacing w:after="0"/>
      </w:pPr>
      <w:r w:rsidRPr="00B76948">
        <w:t>The “</w:t>
      </w:r>
      <w:r w:rsidR="000C20E1">
        <w:t>User</w:t>
      </w:r>
      <w:r w:rsidRPr="00B76948">
        <w:t xml:space="preserve">” table stores information about </w:t>
      </w:r>
      <w:r w:rsidR="000C20E1">
        <w:t>User</w:t>
      </w:r>
      <w:r w:rsidRPr="00B76948">
        <w:t>, shown in table 3.6.</w:t>
      </w:r>
    </w:p>
    <w:p w14:paraId="065E3A4D" w14:textId="67EF4B66" w:rsidR="00530D31" w:rsidRDefault="00530D31" w:rsidP="00AB05B9">
      <w:pPr>
        <w:spacing w:after="0"/>
      </w:pPr>
    </w:p>
    <w:p w14:paraId="622C876E" w14:textId="77777777" w:rsidR="00530D31" w:rsidRPr="00B76948" w:rsidRDefault="00530D31" w:rsidP="00AB05B9">
      <w:pPr>
        <w:spacing w:after="0"/>
      </w:pPr>
    </w:p>
    <w:p w14:paraId="6C2A8C6B" w14:textId="668F191F" w:rsidR="004A7F96" w:rsidRPr="00B76948" w:rsidRDefault="000E447D" w:rsidP="00AB05B9">
      <w:pPr>
        <w:spacing w:after="0"/>
      </w:pPr>
      <w:r w:rsidRPr="00B76948">
        <w:lastRenderedPageBreak/>
        <w:t>Table 3.</w:t>
      </w:r>
      <w:r w:rsidR="00F032FC" w:rsidRPr="00B76948">
        <w:t>7</w:t>
      </w:r>
      <w:r w:rsidRPr="00B76948">
        <w:t xml:space="preserve"> - </w:t>
      </w:r>
      <w:r w:rsidR="004A7F96" w:rsidRPr="00B76948">
        <w:t>Structure of “</w:t>
      </w:r>
      <w:r w:rsidR="000C20E1">
        <w:t>banner</w:t>
      </w:r>
      <w:r w:rsidR="004A7F96"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4A7F96" w:rsidRPr="00AB05B9" w14:paraId="3F865E79" w14:textId="77777777" w:rsidTr="009A6759">
        <w:trPr>
          <w:trHeight w:val="576"/>
        </w:trPr>
        <w:tc>
          <w:tcPr>
            <w:tcW w:w="2419" w:type="dxa"/>
            <w:vAlign w:val="center"/>
          </w:tcPr>
          <w:p w14:paraId="3759E8AC" w14:textId="77777777" w:rsidR="004A7F96" w:rsidRPr="00EC0393" w:rsidRDefault="004A7F96" w:rsidP="00AC5A26">
            <w:pPr>
              <w:spacing w:line="259" w:lineRule="auto"/>
              <w:jc w:val="center"/>
              <w:rPr>
                <w:sz w:val="24"/>
                <w:szCs w:val="24"/>
              </w:rPr>
            </w:pPr>
            <w:r w:rsidRPr="00EC0393">
              <w:rPr>
                <w:sz w:val="24"/>
                <w:szCs w:val="24"/>
              </w:rPr>
              <w:t>Field name</w:t>
            </w:r>
          </w:p>
        </w:tc>
        <w:tc>
          <w:tcPr>
            <w:tcW w:w="2420" w:type="dxa"/>
            <w:vAlign w:val="center"/>
          </w:tcPr>
          <w:p w14:paraId="0F3FD572" w14:textId="77777777" w:rsidR="004A7F96" w:rsidRPr="00EC0393" w:rsidRDefault="004A7F96" w:rsidP="00AC5A26">
            <w:pPr>
              <w:spacing w:line="259" w:lineRule="auto"/>
              <w:jc w:val="center"/>
              <w:rPr>
                <w:sz w:val="24"/>
                <w:szCs w:val="24"/>
              </w:rPr>
            </w:pPr>
            <w:r w:rsidRPr="00EC0393">
              <w:rPr>
                <w:sz w:val="24"/>
                <w:szCs w:val="24"/>
              </w:rPr>
              <w:t>Data type</w:t>
            </w:r>
          </w:p>
        </w:tc>
        <w:tc>
          <w:tcPr>
            <w:tcW w:w="2420" w:type="dxa"/>
            <w:vAlign w:val="center"/>
          </w:tcPr>
          <w:p w14:paraId="1EEC2A6B" w14:textId="77777777" w:rsidR="004A7F96" w:rsidRPr="00EC0393" w:rsidRDefault="004A7F96" w:rsidP="00AC5A26">
            <w:pPr>
              <w:spacing w:line="259" w:lineRule="auto"/>
              <w:jc w:val="center"/>
              <w:rPr>
                <w:sz w:val="24"/>
                <w:szCs w:val="24"/>
              </w:rPr>
            </w:pPr>
            <w:r w:rsidRPr="00EC0393">
              <w:rPr>
                <w:sz w:val="24"/>
                <w:szCs w:val="24"/>
              </w:rPr>
              <w:t>Field size</w:t>
            </w:r>
          </w:p>
          <w:p w14:paraId="65240098" w14:textId="77777777" w:rsidR="004A7F96" w:rsidRPr="00EC0393" w:rsidRDefault="004A7F96" w:rsidP="00AC5A26">
            <w:pPr>
              <w:spacing w:line="259" w:lineRule="auto"/>
              <w:jc w:val="center"/>
              <w:rPr>
                <w:sz w:val="24"/>
                <w:szCs w:val="24"/>
              </w:rPr>
            </w:pPr>
            <w:r w:rsidRPr="00EC0393">
              <w:rPr>
                <w:sz w:val="24"/>
                <w:szCs w:val="24"/>
              </w:rPr>
              <w:t>(bytes)</w:t>
            </w:r>
          </w:p>
        </w:tc>
        <w:tc>
          <w:tcPr>
            <w:tcW w:w="2420" w:type="dxa"/>
            <w:vAlign w:val="center"/>
          </w:tcPr>
          <w:p w14:paraId="3137AA20" w14:textId="77777777" w:rsidR="004A7F96" w:rsidRPr="00EC0393" w:rsidRDefault="004A7F96" w:rsidP="00AC5A26">
            <w:pPr>
              <w:spacing w:line="259" w:lineRule="auto"/>
              <w:jc w:val="center"/>
              <w:rPr>
                <w:sz w:val="24"/>
                <w:szCs w:val="24"/>
              </w:rPr>
            </w:pPr>
            <w:r w:rsidRPr="00EC0393">
              <w:rPr>
                <w:sz w:val="24"/>
                <w:szCs w:val="24"/>
              </w:rPr>
              <w:t>Description</w:t>
            </w:r>
          </w:p>
        </w:tc>
      </w:tr>
      <w:tr w:rsidR="004A7F96" w:rsidRPr="00AB05B9" w14:paraId="7AB7C565" w14:textId="77777777" w:rsidTr="009A6759">
        <w:trPr>
          <w:trHeight w:val="576"/>
        </w:trPr>
        <w:tc>
          <w:tcPr>
            <w:tcW w:w="2419" w:type="dxa"/>
            <w:vAlign w:val="center"/>
          </w:tcPr>
          <w:p w14:paraId="20E3216C" w14:textId="6C6EAD6C" w:rsidR="004A7F96" w:rsidRPr="00EC0393" w:rsidRDefault="000C20E1" w:rsidP="00AB05B9">
            <w:pPr>
              <w:spacing w:line="259" w:lineRule="auto"/>
              <w:rPr>
                <w:sz w:val="24"/>
                <w:szCs w:val="24"/>
                <w:lang w:eastAsia="zh-CN"/>
              </w:rPr>
            </w:pPr>
            <w:proofErr w:type="spellStart"/>
            <w:r>
              <w:rPr>
                <w:rFonts w:hint="eastAsia"/>
                <w:sz w:val="24"/>
                <w:szCs w:val="24"/>
                <w:lang w:eastAsia="zh-CN"/>
              </w:rPr>
              <w:t>b</w:t>
            </w:r>
            <w:r>
              <w:rPr>
                <w:sz w:val="24"/>
                <w:szCs w:val="24"/>
                <w:lang w:eastAsia="zh-CN"/>
              </w:rPr>
              <w:t>annerId</w:t>
            </w:r>
            <w:proofErr w:type="spellEnd"/>
          </w:p>
        </w:tc>
        <w:tc>
          <w:tcPr>
            <w:tcW w:w="2420" w:type="dxa"/>
            <w:vAlign w:val="center"/>
          </w:tcPr>
          <w:p w14:paraId="4486016E" w14:textId="5780E82F" w:rsidR="004A7F96" w:rsidRPr="00EC0393" w:rsidRDefault="000C20E1"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63F1A097" w14:textId="3247345D" w:rsidR="004A7F96" w:rsidRPr="00EC0393" w:rsidRDefault="000C20E1"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47AAB392" w14:textId="771396AA" w:rsidR="004A7F96" w:rsidRPr="00EC0393" w:rsidRDefault="000C20E1" w:rsidP="00AB05B9">
            <w:pPr>
              <w:spacing w:line="259" w:lineRule="auto"/>
              <w:rPr>
                <w:sz w:val="24"/>
                <w:szCs w:val="24"/>
              </w:rPr>
            </w:pPr>
            <w:r>
              <w:rPr>
                <w:sz w:val="24"/>
                <w:szCs w:val="24"/>
              </w:rPr>
              <w:t>Banner</w:t>
            </w:r>
            <w:r w:rsidR="004A7F96" w:rsidRPr="00EC0393">
              <w:rPr>
                <w:sz w:val="24"/>
                <w:szCs w:val="24"/>
              </w:rPr>
              <w:t xml:space="preserve"> ID</w:t>
            </w:r>
            <w:r w:rsidR="00D61AE6">
              <w:rPr>
                <w:sz w:val="24"/>
                <w:szCs w:val="24"/>
              </w:rPr>
              <w:t>(PK)</w:t>
            </w:r>
          </w:p>
        </w:tc>
      </w:tr>
      <w:tr w:rsidR="009D4141" w:rsidRPr="00AB05B9" w14:paraId="1022B101" w14:textId="77777777" w:rsidTr="009A6759">
        <w:trPr>
          <w:trHeight w:val="576"/>
        </w:trPr>
        <w:tc>
          <w:tcPr>
            <w:tcW w:w="2419" w:type="dxa"/>
            <w:vAlign w:val="center"/>
          </w:tcPr>
          <w:p w14:paraId="771CC054" w14:textId="492FF881" w:rsidR="009D4141" w:rsidRPr="00EC0393" w:rsidRDefault="000C20E1" w:rsidP="00AB05B9">
            <w:pPr>
              <w:spacing w:line="259" w:lineRule="auto"/>
              <w:rPr>
                <w:sz w:val="24"/>
                <w:szCs w:val="24"/>
                <w:lang w:eastAsia="zh-CN"/>
              </w:rPr>
            </w:pPr>
            <w:proofErr w:type="spellStart"/>
            <w:r>
              <w:rPr>
                <w:rFonts w:hint="eastAsia"/>
                <w:sz w:val="24"/>
                <w:szCs w:val="24"/>
                <w:lang w:eastAsia="zh-CN"/>
              </w:rPr>
              <w:t>b</w:t>
            </w:r>
            <w:r>
              <w:rPr>
                <w:sz w:val="24"/>
                <w:szCs w:val="24"/>
                <w:lang w:eastAsia="zh-CN"/>
              </w:rPr>
              <w:t>annerTitle</w:t>
            </w:r>
            <w:proofErr w:type="spellEnd"/>
          </w:p>
        </w:tc>
        <w:tc>
          <w:tcPr>
            <w:tcW w:w="2420" w:type="dxa"/>
            <w:vAlign w:val="center"/>
          </w:tcPr>
          <w:p w14:paraId="250B5479" w14:textId="613F4DBC"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3EB46678" w14:textId="41661428" w:rsidR="009D4141" w:rsidRPr="00EC0393" w:rsidRDefault="000C20E1" w:rsidP="00AB05B9">
            <w:pPr>
              <w:spacing w:line="259" w:lineRule="auto"/>
              <w:rPr>
                <w:sz w:val="24"/>
                <w:szCs w:val="24"/>
                <w:lang w:eastAsia="zh-CN"/>
              </w:rPr>
            </w:pPr>
            <w:r>
              <w:rPr>
                <w:rFonts w:hint="eastAsia"/>
                <w:sz w:val="24"/>
                <w:szCs w:val="24"/>
                <w:lang w:eastAsia="zh-CN"/>
              </w:rPr>
              <w:t>2</w:t>
            </w:r>
            <w:r>
              <w:rPr>
                <w:sz w:val="24"/>
                <w:szCs w:val="24"/>
                <w:lang w:eastAsia="zh-CN"/>
              </w:rPr>
              <w:t>0</w:t>
            </w:r>
          </w:p>
        </w:tc>
        <w:tc>
          <w:tcPr>
            <w:tcW w:w="2420" w:type="dxa"/>
            <w:vAlign w:val="center"/>
          </w:tcPr>
          <w:p w14:paraId="29CBF27F" w14:textId="43F6F586" w:rsidR="009D4141" w:rsidRPr="00EC0393" w:rsidRDefault="000C20E1" w:rsidP="00AB05B9">
            <w:pPr>
              <w:spacing w:line="259" w:lineRule="auto"/>
              <w:rPr>
                <w:sz w:val="24"/>
                <w:szCs w:val="24"/>
                <w:lang w:eastAsia="zh-CN"/>
              </w:rPr>
            </w:pPr>
            <w:r>
              <w:rPr>
                <w:rFonts w:hint="eastAsia"/>
                <w:sz w:val="24"/>
                <w:szCs w:val="24"/>
                <w:lang w:eastAsia="zh-CN"/>
              </w:rPr>
              <w:t>B</w:t>
            </w:r>
            <w:r>
              <w:rPr>
                <w:sz w:val="24"/>
                <w:szCs w:val="24"/>
                <w:lang w:eastAsia="zh-CN"/>
              </w:rPr>
              <w:t>anner Title</w:t>
            </w:r>
          </w:p>
        </w:tc>
      </w:tr>
      <w:tr w:rsidR="009D4141" w:rsidRPr="00AB05B9" w14:paraId="297C4D22" w14:textId="77777777" w:rsidTr="009A6759">
        <w:trPr>
          <w:trHeight w:val="576"/>
        </w:trPr>
        <w:tc>
          <w:tcPr>
            <w:tcW w:w="2419" w:type="dxa"/>
            <w:vAlign w:val="center"/>
          </w:tcPr>
          <w:p w14:paraId="1DED360D" w14:textId="3762D988" w:rsidR="009D4141" w:rsidRPr="00EC0393" w:rsidRDefault="000C20E1" w:rsidP="00AB05B9">
            <w:pPr>
              <w:spacing w:line="259" w:lineRule="auto"/>
              <w:rPr>
                <w:sz w:val="24"/>
                <w:szCs w:val="24"/>
                <w:lang w:eastAsia="zh-CN"/>
              </w:rPr>
            </w:pPr>
            <w:proofErr w:type="spellStart"/>
            <w:r>
              <w:rPr>
                <w:rFonts w:hint="eastAsia"/>
                <w:sz w:val="24"/>
                <w:szCs w:val="24"/>
                <w:lang w:eastAsia="zh-CN"/>
              </w:rPr>
              <w:t>b</w:t>
            </w:r>
            <w:r>
              <w:rPr>
                <w:sz w:val="24"/>
                <w:szCs w:val="24"/>
                <w:lang w:eastAsia="zh-CN"/>
              </w:rPr>
              <w:t>annerUrl</w:t>
            </w:r>
            <w:proofErr w:type="spellEnd"/>
          </w:p>
        </w:tc>
        <w:tc>
          <w:tcPr>
            <w:tcW w:w="2420" w:type="dxa"/>
            <w:vAlign w:val="center"/>
          </w:tcPr>
          <w:p w14:paraId="303F5D87" w14:textId="0A3EFD85"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09F3BE7E" w14:textId="5EE177FE" w:rsidR="009D4141" w:rsidRPr="00EC0393" w:rsidRDefault="000C20E1" w:rsidP="00AB05B9">
            <w:pPr>
              <w:spacing w:line="259" w:lineRule="auto"/>
              <w:rPr>
                <w:sz w:val="24"/>
                <w:szCs w:val="24"/>
                <w:lang w:eastAsia="zh-CN"/>
              </w:rPr>
            </w:pPr>
            <w:r>
              <w:rPr>
                <w:rFonts w:hint="eastAsia"/>
                <w:sz w:val="24"/>
                <w:szCs w:val="24"/>
                <w:lang w:eastAsia="zh-CN"/>
              </w:rPr>
              <w:t>5</w:t>
            </w:r>
            <w:r>
              <w:rPr>
                <w:sz w:val="24"/>
                <w:szCs w:val="24"/>
                <w:lang w:eastAsia="zh-CN"/>
              </w:rPr>
              <w:t>2</w:t>
            </w:r>
          </w:p>
        </w:tc>
        <w:tc>
          <w:tcPr>
            <w:tcW w:w="2420" w:type="dxa"/>
            <w:vAlign w:val="center"/>
          </w:tcPr>
          <w:p w14:paraId="66DF8EF5" w14:textId="6D65AF25" w:rsidR="009D4141" w:rsidRPr="00EC0393" w:rsidRDefault="000C20E1" w:rsidP="00AB05B9">
            <w:pPr>
              <w:spacing w:line="259" w:lineRule="auto"/>
              <w:rPr>
                <w:sz w:val="24"/>
                <w:szCs w:val="24"/>
                <w:lang w:eastAsia="zh-CN"/>
              </w:rPr>
            </w:pPr>
            <w:r>
              <w:rPr>
                <w:rFonts w:hint="eastAsia"/>
                <w:sz w:val="24"/>
                <w:szCs w:val="24"/>
                <w:lang w:eastAsia="zh-CN"/>
              </w:rPr>
              <w:t>B</w:t>
            </w:r>
            <w:r>
              <w:rPr>
                <w:sz w:val="24"/>
                <w:szCs w:val="24"/>
                <w:lang w:eastAsia="zh-CN"/>
              </w:rPr>
              <w:t>anner URL</w:t>
            </w:r>
          </w:p>
        </w:tc>
      </w:tr>
    </w:tbl>
    <w:p w14:paraId="1249F289" w14:textId="77777777" w:rsidR="009747A6" w:rsidRDefault="009747A6" w:rsidP="00AB05B9">
      <w:pPr>
        <w:spacing w:after="0"/>
      </w:pPr>
    </w:p>
    <w:p w14:paraId="761A5B39" w14:textId="07767BA4" w:rsidR="004A7F96" w:rsidRPr="00B76948" w:rsidRDefault="00515D98" w:rsidP="00AB05B9">
      <w:pPr>
        <w:spacing w:after="0"/>
      </w:pPr>
      <w:r w:rsidRPr="00B76948">
        <w:t>The “</w:t>
      </w:r>
      <w:r w:rsidR="000C20E1">
        <w:t>banner</w:t>
      </w:r>
      <w:r w:rsidRPr="00B76948">
        <w:t xml:space="preserve">” table stores information about </w:t>
      </w:r>
      <w:r w:rsidR="000C20E1">
        <w:t>banner</w:t>
      </w:r>
      <w:r w:rsidRPr="00B76948">
        <w:t>, shown in table 3.7.</w:t>
      </w:r>
    </w:p>
    <w:p w14:paraId="7126242C" w14:textId="77777777" w:rsidR="00EC0393" w:rsidRDefault="00EC0393" w:rsidP="00AB05B9">
      <w:pPr>
        <w:spacing w:after="0"/>
      </w:pPr>
    </w:p>
    <w:p w14:paraId="3E1D56CE" w14:textId="3DAC3629" w:rsidR="004A7F96" w:rsidRPr="00B76948" w:rsidRDefault="000E447D" w:rsidP="00AB05B9">
      <w:pPr>
        <w:spacing w:after="0"/>
      </w:pPr>
      <w:r w:rsidRPr="00B76948">
        <w:t>Table 3.</w:t>
      </w:r>
      <w:r w:rsidR="00F032FC" w:rsidRPr="00B76948">
        <w:t>8</w:t>
      </w:r>
      <w:r w:rsidRPr="00B76948">
        <w:t xml:space="preserve"> - </w:t>
      </w:r>
      <w:r w:rsidR="004A7F96" w:rsidRPr="00B76948">
        <w:t>Structure of “</w:t>
      </w:r>
      <w:r w:rsidR="000C20E1">
        <w:t>Manager</w:t>
      </w:r>
      <w:r w:rsidR="004A7F96"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4A7F96" w:rsidRPr="00AB05B9" w14:paraId="078E9433" w14:textId="77777777" w:rsidTr="009A6759">
        <w:trPr>
          <w:trHeight w:val="576"/>
        </w:trPr>
        <w:tc>
          <w:tcPr>
            <w:tcW w:w="2419" w:type="dxa"/>
            <w:vAlign w:val="center"/>
          </w:tcPr>
          <w:p w14:paraId="0697E020" w14:textId="77777777" w:rsidR="004A7F96" w:rsidRPr="00EC0393" w:rsidRDefault="004A7F96" w:rsidP="00AC5A26">
            <w:pPr>
              <w:spacing w:line="259" w:lineRule="auto"/>
              <w:jc w:val="center"/>
              <w:rPr>
                <w:sz w:val="24"/>
                <w:szCs w:val="24"/>
              </w:rPr>
            </w:pPr>
            <w:r w:rsidRPr="00EC0393">
              <w:rPr>
                <w:sz w:val="24"/>
                <w:szCs w:val="24"/>
              </w:rPr>
              <w:t>Field name</w:t>
            </w:r>
          </w:p>
        </w:tc>
        <w:tc>
          <w:tcPr>
            <w:tcW w:w="2420" w:type="dxa"/>
            <w:vAlign w:val="center"/>
          </w:tcPr>
          <w:p w14:paraId="0B7DE373" w14:textId="77777777" w:rsidR="004A7F96" w:rsidRPr="00EC0393" w:rsidRDefault="004A7F96" w:rsidP="00AC5A26">
            <w:pPr>
              <w:spacing w:line="259" w:lineRule="auto"/>
              <w:jc w:val="center"/>
              <w:rPr>
                <w:sz w:val="24"/>
                <w:szCs w:val="24"/>
              </w:rPr>
            </w:pPr>
            <w:r w:rsidRPr="00EC0393">
              <w:rPr>
                <w:sz w:val="24"/>
                <w:szCs w:val="24"/>
              </w:rPr>
              <w:t>Data type</w:t>
            </w:r>
          </w:p>
        </w:tc>
        <w:tc>
          <w:tcPr>
            <w:tcW w:w="2420" w:type="dxa"/>
            <w:vAlign w:val="center"/>
          </w:tcPr>
          <w:p w14:paraId="778B729D" w14:textId="77777777" w:rsidR="004A7F96" w:rsidRPr="00EC0393" w:rsidRDefault="004A7F96" w:rsidP="00AC5A26">
            <w:pPr>
              <w:spacing w:line="259" w:lineRule="auto"/>
              <w:jc w:val="center"/>
              <w:rPr>
                <w:sz w:val="24"/>
                <w:szCs w:val="24"/>
              </w:rPr>
            </w:pPr>
            <w:r w:rsidRPr="00EC0393">
              <w:rPr>
                <w:sz w:val="24"/>
                <w:szCs w:val="24"/>
              </w:rPr>
              <w:t>Field size</w:t>
            </w:r>
          </w:p>
          <w:p w14:paraId="3BB8E7F2" w14:textId="77777777" w:rsidR="004A7F96" w:rsidRPr="00EC0393" w:rsidRDefault="004A7F96" w:rsidP="00AC5A26">
            <w:pPr>
              <w:spacing w:line="259" w:lineRule="auto"/>
              <w:jc w:val="center"/>
              <w:rPr>
                <w:sz w:val="24"/>
                <w:szCs w:val="24"/>
              </w:rPr>
            </w:pPr>
            <w:r w:rsidRPr="00EC0393">
              <w:rPr>
                <w:sz w:val="24"/>
                <w:szCs w:val="24"/>
              </w:rPr>
              <w:t>(bytes)</w:t>
            </w:r>
          </w:p>
        </w:tc>
        <w:tc>
          <w:tcPr>
            <w:tcW w:w="2420" w:type="dxa"/>
            <w:vAlign w:val="center"/>
          </w:tcPr>
          <w:p w14:paraId="3FA712F2" w14:textId="77777777" w:rsidR="004A7F96" w:rsidRPr="00EC0393" w:rsidRDefault="004A7F96" w:rsidP="00AC5A26">
            <w:pPr>
              <w:spacing w:line="259" w:lineRule="auto"/>
              <w:jc w:val="center"/>
              <w:rPr>
                <w:sz w:val="24"/>
                <w:szCs w:val="24"/>
              </w:rPr>
            </w:pPr>
            <w:r w:rsidRPr="00EC0393">
              <w:rPr>
                <w:sz w:val="24"/>
                <w:szCs w:val="24"/>
              </w:rPr>
              <w:t>Description</w:t>
            </w:r>
          </w:p>
        </w:tc>
      </w:tr>
      <w:tr w:rsidR="00CF5040" w:rsidRPr="00AB05B9" w14:paraId="558AC819" w14:textId="77777777" w:rsidTr="009A6759">
        <w:trPr>
          <w:trHeight w:val="576"/>
        </w:trPr>
        <w:tc>
          <w:tcPr>
            <w:tcW w:w="2419" w:type="dxa"/>
            <w:vAlign w:val="center"/>
          </w:tcPr>
          <w:p w14:paraId="03D82A8B" w14:textId="09D198CF" w:rsidR="00CF5040" w:rsidRPr="00EC0393" w:rsidRDefault="000C20E1" w:rsidP="00AB05B9">
            <w:pPr>
              <w:spacing w:line="259" w:lineRule="auto"/>
              <w:rPr>
                <w:sz w:val="24"/>
                <w:szCs w:val="24"/>
                <w:lang w:eastAsia="zh-CN"/>
              </w:rPr>
            </w:pPr>
            <w:proofErr w:type="spellStart"/>
            <w:r>
              <w:rPr>
                <w:rFonts w:hint="eastAsia"/>
                <w:sz w:val="24"/>
                <w:szCs w:val="24"/>
                <w:lang w:eastAsia="zh-CN"/>
              </w:rPr>
              <w:t>m</w:t>
            </w:r>
            <w:r>
              <w:rPr>
                <w:sz w:val="24"/>
                <w:szCs w:val="24"/>
                <w:lang w:eastAsia="zh-CN"/>
              </w:rPr>
              <w:t>anagerId</w:t>
            </w:r>
            <w:proofErr w:type="spellEnd"/>
          </w:p>
        </w:tc>
        <w:tc>
          <w:tcPr>
            <w:tcW w:w="2420" w:type="dxa"/>
            <w:vAlign w:val="center"/>
          </w:tcPr>
          <w:p w14:paraId="16E4CAF3" w14:textId="217855EA" w:rsidR="00CF5040" w:rsidRPr="00EC0393" w:rsidRDefault="000C20E1"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624A8572" w14:textId="643C3806" w:rsidR="00CF5040" w:rsidRPr="00EC0393" w:rsidRDefault="000C20E1" w:rsidP="00AB05B9">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FEE56F4" w14:textId="6EACD8FB" w:rsidR="00CF5040" w:rsidRPr="00EC0393" w:rsidRDefault="000C20E1" w:rsidP="00AB05B9">
            <w:pPr>
              <w:spacing w:line="259" w:lineRule="auto"/>
              <w:rPr>
                <w:sz w:val="24"/>
                <w:szCs w:val="24"/>
                <w:lang w:eastAsia="zh-CN"/>
              </w:rPr>
            </w:pPr>
            <w:r>
              <w:rPr>
                <w:rFonts w:hint="eastAsia"/>
                <w:sz w:val="24"/>
                <w:szCs w:val="24"/>
                <w:lang w:eastAsia="zh-CN"/>
              </w:rPr>
              <w:t>M</w:t>
            </w:r>
            <w:r>
              <w:rPr>
                <w:sz w:val="24"/>
                <w:szCs w:val="24"/>
                <w:lang w:eastAsia="zh-CN"/>
              </w:rPr>
              <w:t>anager ID</w:t>
            </w:r>
            <w:r w:rsidR="00D61AE6">
              <w:rPr>
                <w:sz w:val="24"/>
                <w:szCs w:val="24"/>
                <w:lang w:eastAsia="zh-CN"/>
              </w:rPr>
              <w:t>(PK)</w:t>
            </w:r>
          </w:p>
        </w:tc>
      </w:tr>
      <w:tr w:rsidR="009D4141" w:rsidRPr="00AB05B9" w14:paraId="79A08D64" w14:textId="77777777" w:rsidTr="009A6759">
        <w:trPr>
          <w:trHeight w:val="576"/>
        </w:trPr>
        <w:tc>
          <w:tcPr>
            <w:tcW w:w="2419" w:type="dxa"/>
            <w:vAlign w:val="center"/>
          </w:tcPr>
          <w:p w14:paraId="482B51C8" w14:textId="419F2737" w:rsidR="009D4141" w:rsidRPr="00EC0393" w:rsidRDefault="000C20E1" w:rsidP="00AB05B9">
            <w:pPr>
              <w:spacing w:line="259" w:lineRule="auto"/>
              <w:rPr>
                <w:sz w:val="24"/>
                <w:szCs w:val="24"/>
                <w:lang w:eastAsia="zh-CN"/>
              </w:rPr>
            </w:pPr>
            <w:proofErr w:type="spellStart"/>
            <w:r>
              <w:rPr>
                <w:rFonts w:hint="eastAsia"/>
                <w:sz w:val="24"/>
                <w:szCs w:val="24"/>
                <w:lang w:eastAsia="zh-CN"/>
              </w:rPr>
              <w:t>m</w:t>
            </w:r>
            <w:r>
              <w:rPr>
                <w:sz w:val="24"/>
                <w:szCs w:val="24"/>
                <w:lang w:eastAsia="zh-CN"/>
              </w:rPr>
              <w:t>anagerName</w:t>
            </w:r>
            <w:proofErr w:type="spellEnd"/>
          </w:p>
        </w:tc>
        <w:tc>
          <w:tcPr>
            <w:tcW w:w="2420" w:type="dxa"/>
            <w:vAlign w:val="center"/>
          </w:tcPr>
          <w:p w14:paraId="40ED324F" w14:textId="04C98031" w:rsidR="009D4141" w:rsidRPr="00EC0393" w:rsidRDefault="009D4141" w:rsidP="00AB05B9">
            <w:pPr>
              <w:spacing w:line="259" w:lineRule="auto"/>
              <w:rPr>
                <w:sz w:val="24"/>
                <w:szCs w:val="24"/>
              </w:rPr>
            </w:pPr>
            <w:r w:rsidRPr="00EC0393">
              <w:rPr>
                <w:sz w:val="24"/>
                <w:szCs w:val="24"/>
              </w:rPr>
              <w:t>varchar</w:t>
            </w:r>
          </w:p>
        </w:tc>
        <w:tc>
          <w:tcPr>
            <w:tcW w:w="2420" w:type="dxa"/>
            <w:vAlign w:val="center"/>
          </w:tcPr>
          <w:p w14:paraId="66AFD391" w14:textId="5A4E69F1" w:rsidR="009D4141" w:rsidRPr="00EC0393" w:rsidRDefault="000C20E1"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02545DD6" w14:textId="61B214DD" w:rsidR="009D4141" w:rsidRPr="00EC0393" w:rsidRDefault="000C20E1" w:rsidP="00AB05B9">
            <w:pPr>
              <w:spacing w:line="259" w:lineRule="auto"/>
              <w:rPr>
                <w:sz w:val="24"/>
                <w:szCs w:val="24"/>
              </w:rPr>
            </w:pPr>
            <w:r>
              <w:rPr>
                <w:sz w:val="24"/>
                <w:szCs w:val="24"/>
              </w:rPr>
              <w:t>Manager</w:t>
            </w:r>
            <w:r w:rsidR="009D4141" w:rsidRPr="00EC0393">
              <w:rPr>
                <w:sz w:val="24"/>
                <w:szCs w:val="24"/>
              </w:rPr>
              <w:t xml:space="preserve"> Name</w:t>
            </w:r>
          </w:p>
        </w:tc>
      </w:tr>
      <w:tr w:rsidR="00CF5040" w:rsidRPr="00AB05B9" w14:paraId="19A00D21" w14:textId="77777777" w:rsidTr="009A6759">
        <w:trPr>
          <w:trHeight w:val="576"/>
        </w:trPr>
        <w:tc>
          <w:tcPr>
            <w:tcW w:w="2419" w:type="dxa"/>
            <w:vAlign w:val="center"/>
          </w:tcPr>
          <w:p w14:paraId="1F5D2D71" w14:textId="05B2C4E4" w:rsidR="00CF5040" w:rsidRPr="00EC0393" w:rsidRDefault="000C20E1" w:rsidP="00AB05B9">
            <w:pPr>
              <w:spacing w:line="259" w:lineRule="auto"/>
              <w:rPr>
                <w:sz w:val="24"/>
                <w:szCs w:val="24"/>
                <w:lang w:eastAsia="zh-CN"/>
              </w:rPr>
            </w:pPr>
            <w:r>
              <w:rPr>
                <w:rFonts w:hint="eastAsia"/>
                <w:sz w:val="24"/>
                <w:szCs w:val="24"/>
                <w:lang w:eastAsia="zh-CN"/>
              </w:rPr>
              <w:t>p</w:t>
            </w:r>
            <w:r>
              <w:rPr>
                <w:sz w:val="24"/>
                <w:szCs w:val="24"/>
                <w:lang w:eastAsia="zh-CN"/>
              </w:rPr>
              <w:t>assword</w:t>
            </w:r>
          </w:p>
        </w:tc>
        <w:tc>
          <w:tcPr>
            <w:tcW w:w="2420" w:type="dxa"/>
            <w:vAlign w:val="center"/>
          </w:tcPr>
          <w:p w14:paraId="54A5190C" w14:textId="09F41F4C" w:rsidR="00CF5040" w:rsidRPr="00EC0393" w:rsidRDefault="000C20E1" w:rsidP="00AB05B9">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CBEC8C2" w14:textId="750B48D3" w:rsidR="00CF5040" w:rsidRPr="00EC0393" w:rsidRDefault="000C20E1" w:rsidP="00AB05B9">
            <w:pPr>
              <w:spacing w:line="259" w:lineRule="auto"/>
              <w:rPr>
                <w:sz w:val="24"/>
                <w:szCs w:val="24"/>
                <w:lang w:eastAsia="zh-CN"/>
              </w:rPr>
            </w:pPr>
            <w:r>
              <w:rPr>
                <w:rFonts w:hint="eastAsia"/>
                <w:sz w:val="24"/>
                <w:szCs w:val="24"/>
                <w:lang w:eastAsia="zh-CN"/>
              </w:rPr>
              <w:t>1</w:t>
            </w:r>
            <w:r>
              <w:rPr>
                <w:sz w:val="24"/>
                <w:szCs w:val="24"/>
                <w:lang w:eastAsia="zh-CN"/>
              </w:rPr>
              <w:t>0</w:t>
            </w:r>
          </w:p>
        </w:tc>
        <w:tc>
          <w:tcPr>
            <w:tcW w:w="2420" w:type="dxa"/>
            <w:vAlign w:val="center"/>
          </w:tcPr>
          <w:p w14:paraId="1E28ADCB" w14:textId="3D2F4E77" w:rsidR="00CF5040" w:rsidRPr="00EC0393" w:rsidRDefault="000C20E1" w:rsidP="00AB05B9">
            <w:pPr>
              <w:spacing w:line="259" w:lineRule="auto"/>
              <w:rPr>
                <w:sz w:val="24"/>
                <w:szCs w:val="24"/>
                <w:lang w:eastAsia="zh-CN"/>
              </w:rPr>
            </w:pPr>
            <w:r>
              <w:rPr>
                <w:rFonts w:hint="eastAsia"/>
                <w:sz w:val="24"/>
                <w:szCs w:val="24"/>
                <w:lang w:eastAsia="zh-CN"/>
              </w:rPr>
              <w:t>M</w:t>
            </w:r>
            <w:r>
              <w:rPr>
                <w:sz w:val="24"/>
                <w:szCs w:val="24"/>
                <w:lang w:eastAsia="zh-CN"/>
              </w:rPr>
              <w:t>anager Password</w:t>
            </w:r>
          </w:p>
        </w:tc>
      </w:tr>
    </w:tbl>
    <w:p w14:paraId="4DC2B875" w14:textId="77777777" w:rsidR="009747A6" w:rsidRDefault="009747A6" w:rsidP="00AB05B9">
      <w:pPr>
        <w:spacing w:after="0"/>
      </w:pPr>
    </w:p>
    <w:p w14:paraId="6B094C31" w14:textId="13EE5AB4" w:rsidR="00515D98" w:rsidRPr="00B76948" w:rsidRDefault="00515D98" w:rsidP="00AB05B9">
      <w:pPr>
        <w:spacing w:after="0"/>
      </w:pPr>
      <w:r w:rsidRPr="00B76948">
        <w:t>The “</w:t>
      </w:r>
      <w:r w:rsidR="000C20E1">
        <w:t>Manager</w:t>
      </w:r>
      <w:r w:rsidRPr="00B76948">
        <w:t>” table stores information about</w:t>
      </w:r>
      <w:r w:rsidR="000C20E1">
        <w:t xml:space="preserve"> system</w:t>
      </w:r>
      <w:r w:rsidRPr="00B76948">
        <w:t xml:space="preserve"> </w:t>
      </w:r>
      <w:r w:rsidR="000C20E1">
        <w:t>manager</w:t>
      </w:r>
      <w:r w:rsidRPr="00B76948">
        <w:t>, shown in table 3.8.</w:t>
      </w:r>
    </w:p>
    <w:p w14:paraId="6ADDD0C2" w14:textId="77777777" w:rsidR="000C20E1" w:rsidRDefault="000C20E1" w:rsidP="000C20E1">
      <w:pPr>
        <w:spacing w:after="0"/>
      </w:pPr>
    </w:p>
    <w:p w14:paraId="16615839" w14:textId="70AFA153" w:rsidR="000C20E1" w:rsidRPr="00B76948" w:rsidRDefault="000C20E1" w:rsidP="000C20E1">
      <w:pPr>
        <w:spacing w:after="0"/>
      </w:pPr>
      <w:r w:rsidRPr="00B76948">
        <w:t>Table 3.</w:t>
      </w:r>
      <w:r>
        <w:t>9</w:t>
      </w:r>
      <w:r w:rsidRPr="00B76948">
        <w:t xml:space="preserve"> </w:t>
      </w:r>
      <w:r>
        <w:t>–</w:t>
      </w:r>
      <w:r w:rsidRPr="00B76948">
        <w:t xml:space="preserve"> Structure of “</w:t>
      </w:r>
      <w:r>
        <w:t>Message</w:t>
      </w:r>
      <w:r w:rsidRPr="00B76948">
        <w:t>” table</w:t>
      </w:r>
    </w:p>
    <w:tbl>
      <w:tblPr>
        <w:tblStyle w:val="TableGrid"/>
        <w:tblpPr w:leftFromText="180" w:rightFromText="180" w:vertAnchor="text" w:tblpY="1"/>
        <w:tblOverlap w:val="never"/>
        <w:tblW w:w="0" w:type="auto"/>
        <w:tblLook w:val="04A0" w:firstRow="1" w:lastRow="0" w:firstColumn="1" w:lastColumn="0" w:noHBand="0" w:noVBand="1"/>
      </w:tblPr>
      <w:tblGrid>
        <w:gridCol w:w="2419"/>
        <w:gridCol w:w="2420"/>
        <w:gridCol w:w="2420"/>
        <w:gridCol w:w="2420"/>
      </w:tblGrid>
      <w:tr w:rsidR="000C20E1" w:rsidRPr="00AB05B9" w14:paraId="212BA7FB" w14:textId="77777777" w:rsidTr="00552B0C">
        <w:trPr>
          <w:trHeight w:val="576"/>
        </w:trPr>
        <w:tc>
          <w:tcPr>
            <w:tcW w:w="2419" w:type="dxa"/>
            <w:vAlign w:val="center"/>
          </w:tcPr>
          <w:p w14:paraId="2F824039" w14:textId="77777777" w:rsidR="000C20E1" w:rsidRPr="00EC0393" w:rsidRDefault="000C20E1" w:rsidP="00552B0C">
            <w:pPr>
              <w:spacing w:line="259" w:lineRule="auto"/>
              <w:jc w:val="center"/>
              <w:rPr>
                <w:sz w:val="24"/>
                <w:szCs w:val="24"/>
              </w:rPr>
            </w:pPr>
            <w:r w:rsidRPr="00EC0393">
              <w:rPr>
                <w:sz w:val="24"/>
                <w:szCs w:val="24"/>
              </w:rPr>
              <w:t>Field name</w:t>
            </w:r>
          </w:p>
        </w:tc>
        <w:tc>
          <w:tcPr>
            <w:tcW w:w="2420" w:type="dxa"/>
            <w:vAlign w:val="center"/>
          </w:tcPr>
          <w:p w14:paraId="32E6A96B" w14:textId="77777777" w:rsidR="000C20E1" w:rsidRPr="00EC0393" w:rsidRDefault="000C20E1" w:rsidP="00552B0C">
            <w:pPr>
              <w:spacing w:line="259" w:lineRule="auto"/>
              <w:jc w:val="center"/>
              <w:rPr>
                <w:sz w:val="24"/>
                <w:szCs w:val="24"/>
              </w:rPr>
            </w:pPr>
            <w:r w:rsidRPr="00EC0393">
              <w:rPr>
                <w:sz w:val="24"/>
                <w:szCs w:val="24"/>
              </w:rPr>
              <w:t>Data type</w:t>
            </w:r>
          </w:p>
        </w:tc>
        <w:tc>
          <w:tcPr>
            <w:tcW w:w="2420" w:type="dxa"/>
            <w:vAlign w:val="center"/>
          </w:tcPr>
          <w:p w14:paraId="55FE3820" w14:textId="77777777" w:rsidR="000C20E1" w:rsidRPr="00EC0393" w:rsidRDefault="000C20E1" w:rsidP="00552B0C">
            <w:pPr>
              <w:spacing w:line="259" w:lineRule="auto"/>
              <w:jc w:val="center"/>
              <w:rPr>
                <w:sz w:val="24"/>
                <w:szCs w:val="24"/>
              </w:rPr>
            </w:pPr>
            <w:r w:rsidRPr="00EC0393">
              <w:rPr>
                <w:sz w:val="24"/>
                <w:szCs w:val="24"/>
              </w:rPr>
              <w:t>Field size</w:t>
            </w:r>
          </w:p>
          <w:p w14:paraId="14BBFDB1" w14:textId="77777777" w:rsidR="000C20E1" w:rsidRPr="00EC0393" w:rsidRDefault="000C20E1" w:rsidP="00552B0C">
            <w:pPr>
              <w:spacing w:line="259" w:lineRule="auto"/>
              <w:jc w:val="center"/>
              <w:rPr>
                <w:sz w:val="24"/>
                <w:szCs w:val="24"/>
              </w:rPr>
            </w:pPr>
            <w:r w:rsidRPr="00EC0393">
              <w:rPr>
                <w:sz w:val="24"/>
                <w:szCs w:val="24"/>
              </w:rPr>
              <w:t>(bytes)</w:t>
            </w:r>
          </w:p>
        </w:tc>
        <w:tc>
          <w:tcPr>
            <w:tcW w:w="2420" w:type="dxa"/>
            <w:vAlign w:val="center"/>
          </w:tcPr>
          <w:p w14:paraId="0B002F85" w14:textId="77777777" w:rsidR="000C20E1" w:rsidRPr="00EC0393" w:rsidRDefault="000C20E1" w:rsidP="00552B0C">
            <w:pPr>
              <w:spacing w:line="259" w:lineRule="auto"/>
              <w:jc w:val="center"/>
              <w:rPr>
                <w:sz w:val="24"/>
                <w:szCs w:val="24"/>
              </w:rPr>
            </w:pPr>
            <w:r w:rsidRPr="00EC0393">
              <w:rPr>
                <w:sz w:val="24"/>
                <w:szCs w:val="24"/>
              </w:rPr>
              <w:t>Description</w:t>
            </w:r>
          </w:p>
        </w:tc>
      </w:tr>
      <w:tr w:rsidR="000C20E1" w:rsidRPr="00AB05B9" w14:paraId="3C42B7F0" w14:textId="77777777" w:rsidTr="00552B0C">
        <w:trPr>
          <w:trHeight w:val="576"/>
        </w:trPr>
        <w:tc>
          <w:tcPr>
            <w:tcW w:w="2419" w:type="dxa"/>
            <w:vAlign w:val="center"/>
          </w:tcPr>
          <w:p w14:paraId="22D81789" w14:textId="301C0F35" w:rsidR="000C20E1" w:rsidRPr="00EC0393" w:rsidRDefault="000C20E1" w:rsidP="00552B0C">
            <w:pPr>
              <w:spacing w:line="259" w:lineRule="auto"/>
              <w:rPr>
                <w:sz w:val="24"/>
                <w:szCs w:val="24"/>
                <w:lang w:eastAsia="zh-CN"/>
              </w:rPr>
            </w:pPr>
            <w:proofErr w:type="spellStart"/>
            <w:r>
              <w:rPr>
                <w:sz w:val="24"/>
                <w:szCs w:val="24"/>
                <w:lang w:eastAsia="zh-CN"/>
              </w:rPr>
              <w:t>messageId</w:t>
            </w:r>
            <w:proofErr w:type="spellEnd"/>
          </w:p>
        </w:tc>
        <w:tc>
          <w:tcPr>
            <w:tcW w:w="2420" w:type="dxa"/>
            <w:vAlign w:val="center"/>
          </w:tcPr>
          <w:p w14:paraId="570BA3F5" w14:textId="77777777" w:rsidR="000C20E1" w:rsidRPr="00EC0393" w:rsidRDefault="000C20E1" w:rsidP="00552B0C">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749DC8E4" w14:textId="77777777" w:rsidR="000C20E1" w:rsidRPr="00EC0393" w:rsidRDefault="000C20E1" w:rsidP="00552B0C">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6430B954" w14:textId="2B7A828C" w:rsidR="000C20E1" w:rsidRPr="00EC0393" w:rsidRDefault="000C20E1" w:rsidP="00552B0C">
            <w:pPr>
              <w:spacing w:line="259" w:lineRule="auto"/>
              <w:rPr>
                <w:sz w:val="24"/>
                <w:szCs w:val="24"/>
                <w:lang w:eastAsia="zh-CN"/>
              </w:rPr>
            </w:pPr>
            <w:r>
              <w:rPr>
                <w:sz w:val="24"/>
                <w:szCs w:val="24"/>
                <w:lang w:eastAsia="zh-CN"/>
              </w:rPr>
              <w:t>Message ID</w:t>
            </w:r>
            <w:r w:rsidR="00D61AE6">
              <w:rPr>
                <w:sz w:val="24"/>
                <w:szCs w:val="24"/>
                <w:lang w:eastAsia="zh-CN"/>
              </w:rPr>
              <w:t>(PK)</w:t>
            </w:r>
          </w:p>
        </w:tc>
      </w:tr>
      <w:tr w:rsidR="000C20E1" w:rsidRPr="00AB05B9" w14:paraId="3A68AF0C" w14:textId="77777777" w:rsidTr="00552B0C">
        <w:trPr>
          <w:trHeight w:val="576"/>
        </w:trPr>
        <w:tc>
          <w:tcPr>
            <w:tcW w:w="2419" w:type="dxa"/>
            <w:vAlign w:val="center"/>
          </w:tcPr>
          <w:p w14:paraId="669745A8" w14:textId="5F53B953" w:rsidR="000C20E1" w:rsidRPr="00EC0393" w:rsidRDefault="000C20E1" w:rsidP="00552B0C">
            <w:pPr>
              <w:spacing w:line="259" w:lineRule="auto"/>
              <w:rPr>
                <w:sz w:val="24"/>
                <w:szCs w:val="24"/>
                <w:lang w:eastAsia="zh-CN"/>
              </w:rPr>
            </w:pPr>
            <w:proofErr w:type="spellStart"/>
            <w:r>
              <w:rPr>
                <w:sz w:val="24"/>
                <w:szCs w:val="24"/>
                <w:lang w:eastAsia="zh-CN"/>
              </w:rPr>
              <w:t>sentTime</w:t>
            </w:r>
            <w:proofErr w:type="spellEnd"/>
          </w:p>
        </w:tc>
        <w:tc>
          <w:tcPr>
            <w:tcW w:w="2420" w:type="dxa"/>
            <w:vAlign w:val="center"/>
          </w:tcPr>
          <w:p w14:paraId="54582535" w14:textId="185974B5" w:rsidR="000C20E1" w:rsidRPr="00EC0393" w:rsidRDefault="000C20E1" w:rsidP="00552B0C">
            <w:pPr>
              <w:spacing w:line="259" w:lineRule="auto"/>
              <w:rPr>
                <w:sz w:val="24"/>
                <w:szCs w:val="24"/>
                <w:lang w:eastAsia="zh-CN"/>
              </w:rPr>
            </w:pPr>
            <w:r>
              <w:rPr>
                <w:rFonts w:hint="eastAsia"/>
                <w:sz w:val="24"/>
                <w:szCs w:val="24"/>
                <w:lang w:eastAsia="zh-CN"/>
              </w:rPr>
              <w:t>d</w:t>
            </w:r>
            <w:r>
              <w:rPr>
                <w:sz w:val="24"/>
                <w:szCs w:val="24"/>
                <w:lang w:eastAsia="zh-CN"/>
              </w:rPr>
              <w:t>atetime</w:t>
            </w:r>
          </w:p>
        </w:tc>
        <w:tc>
          <w:tcPr>
            <w:tcW w:w="2420" w:type="dxa"/>
            <w:vAlign w:val="center"/>
          </w:tcPr>
          <w:p w14:paraId="549840AA" w14:textId="1640E9CC" w:rsidR="000C20E1" w:rsidRPr="00EC0393" w:rsidRDefault="000C20E1" w:rsidP="00552B0C">
            <w:pPr>
              <w:spacing w:line="259" w:lineRule="auto"/>
              <w:rPr>
                <w:sz w:val="24"/>
                <w:szCs w:val="24"/>
                <w:lang w:eastAsia="zh-CN"/>
              </w:rPr>
            </w:pPr>
          </w:p>
        </w:tc>
        <w:tc>
          <w:tcPr>
            <w:tcW w:w="2420" w:type="dxa"/>
            <w:vAlign w:val="center"/>
          </w:tcPr>
          <w:p w14:paraId="6FF58E80" w14:textId="5EAB5C54" w:rsidR="000C20E1" w:rsidRPr="00EC0393" w:rsidRDefault="000C20E1" w:rsidP="00552B0C">
            <w:pPr>
              <w:spacing w:line="259" w:lineRule="auto"/>
              <w:rPr>
                <w:sz w:val="24"/>
                <w:szCs w:val="24"/>
              </w:rPr>
            </w:pPr>
            <w:r>
              <w:rPr>
                <w:sz w:val="24"/>
                <w:szCs w:val="24"/>
              </w:rPr>
              <w:t>Message Sent Time</w:t>
            </w:r>
          </w:p>
        </w:tc>
      </w:tr>
      <w:tr w:rsidR="000C20E1" w:rsidRPr="00AB05B9" w14:paraId="18F6666D" w14:textId="77777777" w:rsidTr="00552B0C">
        <w:trPr>
          <w:trHeight w:val="576"/>
        </w:trPr>
        <w:tc>
          <w:tcPr>
            <w:tcW w:w="2419" w:type="dxa"/>
            <w:vAlign w:val="center"/>
          </w:tcPr>
          <w:p w14:paraId="5D104496" w14:textId="27E0C0FF" w:rsidR="000C20E1" w:rsidRPr="00EC0393" w:rsidRDefault="004E1FC3" w:rsidP="00552B0C">
            <w:pPr>
              <w:spacing w:line="259" w:lineRule="auto"/>
              <w:rPr>
                <w:sz w:val="24"/>
                <w:szCs w:val="24"/>
                <w:lang w:eastAsia="zh-CN"/>
              </w:rPr>
            </w:pPr>
            <w:proofErr w:type="spellStart"/>
            <w:r>
              <w:rPr>
                <w:rFonts w:hint="eastAsia"/>
                <w:sz w:val="24"/>
                <w:szCs w:val="24"/>
                <w:lang w:eastAsia="zh-CN"/>
              </w:rPr>
              <w:t>f</w:t>
            </w:r>
            <w:r>
              <w:rPr>
                <w:sz w:val="24"/>
                <w:szCs w:val="24"/>
                <w:lang w:eastAsia="zh-CN"/>
              </w:rPr>
              <w:t>romUserId</w:t>
            </w:r>
            <w:proofErr w:type="spellEnd"/>
          </w:p>
        </w:tc>
        <w:tc>
          <w:tcPr>
            <w:tcW w:w="2420" w:type="dxa"/>
            <w:vAlign w:val="center"/>
          </w:tcPr>
          <w:p w14:paraId="5424178A" w14:textId="77777777" w:rsidR="000C20E1" w:rsidRPr="00EC0393" w:rsidRDefault="000C20E1" w:rsidP="00552B0C">
            <w:pPr>
              <w:spacing w:line="259" w:lineRule="auto"/>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07A7FC4D" w14:textId="29338858" w:rsidR="000C20E1" w:rsidRPr="00EC0393" w:rsidRDefault="004E1FC3" w:rsidP="00552B0C">
            <w:pPr>
              <w:spacing w:line="259" w:lineRule="auto"/>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286D06A" w14:textId="0C815B29" w:rsidR="000C20E1" w:rsidRPr="00EC0393" w:rsidRDefault="004E1FC3" w:rsidP="00552B0C">
            <w:pPr>
              <w:spacing w:line="259" w:lineRule="auto"/>
              <w:rPr>
                <w:sz w:val="24"/>
                <w:szCs w:val="24"/>
                <w:lang w:eastAsia="zh-CN"/>
              </w:rPr>
            </w:pPr>
            <w:r>
              <w:rPr>
                <w:rFonts w:hint="eastAsia"/>
                <w:sz w:val="24"/>
                <w:szCs w:val="24"/>
                <w:lang w:eastAsia="zh-CN"/>
              </w:rPr>
              <w:t>M</w:t>
            </w:r>
            <w:r>
              <w:rPr>
                <w:sz w:val="24"/>
                <w:szCs w:val="24"/>
                <w:lang w:eastAsia="zh-CN"/>
              </w:rPr>
              <w:t>essage Sender</w:t>
            </w:r>
          </w:p>
        </w:tc>
      </w:tr>
      <w:tr w:rsidR="004E1FC3" w:rsidRPr="00AB05B9" w14:paraId="003C86AB" w14:textId="77777777" w:rsidTr="00552B0C">
        <w:trPr>
          <w:trHeight w:val="576"/>
        </w:trPr>
        <w:tc>
          <w:tcPr>
            <w:tcW w:w="2419" w:type="dxa"/>
            <w:vAlign w:val="center"/>
          </w:tcPr>
          <w:p w14:paraId="041D125B" w14:textId="6128614B" w:rsidR="004E1FC3" w:rsidRDefault="004E1FC3" w:rsidP="00552B0C">
            <w:pPr>
              <w:rPr>
                <w:sz w:val="24"/>
                <w:szCs w:val="24"/>
                <w:lang w:eastAsia="zh-CN"/>
              </w:rPr>
            </w:pPr>
            <w:proofErr w:type="spellStart"/>
            <w:r>
              <w:rPr>
                <w:rFonts w:hint="eastAsia"/>
                <w:sz w:val="24"/>
                <w:szCs w:val="24"/>
                <w:lang w:eastAsia="zh-CN"/>
              </w:rPr>
              <w:t>t</w:t>
            </w:r>
            <w:r>
              <w:rPr>
                <w:sz w:val="24"/>
                <w:szCs w:val="24"/>
                <w:lang w:eastAsia="zh-CN"/>
              </w:rPr>
              <w:t>oUserId</w:t>
            </w:r>
            <w:proofErr w:type="spellEnd"/>
          </w:p>
        </w:tc>
        <w:tc>
          <w:tcPr>
            <w:tcW w:w="2420" w:type="dxa"/>
            <w:vAlign w:val="center"/>
          </w:tcPr>
          <w:p w14:paraId="6A55DAC3" w14:textId="4541A1B9" w:rsidR="004E1FC3" w:rsidRDefault="004E1FC3" w:rsidP="00552B0C">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7AB66365" w14:textId="7316619D" w:rsidR="004E1FC3" w:rsidRDefault="004E1FC3" w:rsidP="00552B0C">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421023DC" w14:textId="688ABE25" w:rsidR="004E1FC3" w:rsidRDefault="004E1FC3" w:rsidP="00552B0C">
            <w:pPr>
              <w:rPr>
                <w:sz w:val="24"/>
                <w:szCs w:val="24"/>
                <w:lang w:eastAsia="zh-CN"/>
              </w:rPr>
            </w:pPr>
            <w:r>
              <w:rPr>
                <w:rFonts w:hint="eastAsia"/>
                <w:sz w:val="24"/>
                <w:szCs w:val="24"/>
                <w:lang w:eastAsia="zh-CN"/>
              </w:rPr>
              <w:t>M</w:t>
            </w:r>
            <w:r>
              <w:rPr>
                <w:sz w:val="24"/>
                <w:szCs w:val="24"/>
                <w:lang w:eastAsia="zh-CN"/>
              </w:rPr>
              <w:t>essage Receiver</w:t>
            </w:r>
          </w:p>
        </w:tc>
      </w:tr>
      <w:tr w:rsidR="004E1FC3" w:rsidRPr="00AB05B9" w14:paraId="7E07A44E" w14:textId="77777777" w:rsidTr="00552B0C">
        <w:trPr>
          <w:trHeight w:val="576"/>
        </w:trPr>
        <w:tc>
          <w:tcPr>
            <w:tcW w:w="2419" w:type="dxa"/>
            <w:vAlign w:val="center"/>
          </w:tcPr>
          <w:p w14:paraId="4AFFDF29" w14:textId="458345DF" w:rsidR="004E1FC3" w:rsidRDefault="004E1FC3" w:rsidP="00552B0C">
            <w:pPr>
              <w:rPr>
                <w:sz w:val="24"/>
                <w:szCs w:val="24"/>
                <w:lang w:eastAsia="zh-CN"/>
              </w:rPr>
            </w:pPr>
            <w:r>
              <w:rPr>
                <w:rFonts w:hint="eastAsia"/>
                <w:sz w:val="24"/>
                <w:szCs w:val="24"/>
                <w:lang w:eastAsia="zh-CN"/>
              </w:rPr>
              <w:t>d</w:t>
            </w:r>
            <w:r>
              <w:rPr>
                <w:sz w:val="24"/>
                <w:szCs w:val="24"/>
                <w:lang w:eastAsia="zh-CN"/>
              </w:rPr>
              <w:t>etails</w:t>
            </w:r>
          </w:p>
        </w:tc>
        <w:tc>
          <w:tcPr>
            <w:tcW w:w="2420" w:type="dxa"/>
            <w:vAlign w:val="center"/>
          </w:tcPr>
          <w:p w14:paraId="5520F5E5" w14:textId="7494305D" w:rsidR="004E1FC3" w:rsidRDefault="004E1FC3" w:rsidP="00552B0C">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6C862F66" w14:textId="59793D5E" w:rsidR="004E1FC3" w:rsidRDefault="004E1FC3" w:rsidP="00552B0C">
            <w:pPr>
              <w:rPr>
                <w:sz w:val="24"/>
                <w:szCs w:val="24"/>
                <w:lang w:eastAsia="zh-CN"/>
              </w:rPr>
            </w:pPr>
            <w:r>
              <w:rPr>
                <w:rFonts w:hint="eastAsia"/>
                <w:sz w:val="24"/>
                <w:szCs w:val="24"/>
                <w:lang w:eastAsia="zh-CN"/>
              </w:rPr>
              <w:t>2</w:t>
            </w:r>
            <w:r>
              <w:rPr>
                <w:sz w:val="24"/>
                <w:szCs w:val="24"/>
                <w:lang w:eastAsia="zh-CN"/>
              </w:rPr>
              <w:t>55</w:t>
            </w:r>
          </w:p>
        </w:tc>
        <w:tc>
          <w:tcPr>
            <w:tcW w:w="2420" w:type="dxa"/>
            <w:vAlign w:val="center"/>
          </w:tcPr>
          <w:p w14:paraId="72D55AC1" w14:textId="6AC37953" w:rsidR="004E1FC3" w:rsidRDefault="004E1FC3" w:rsidP="00552B0C">
            <w:pPr>
              <w:rPr>
                <w:sz w:val="24"/>
                <w:szCs w:val="24"/>
                <w:lang w:eastAsia="zh-CN"/>
              </w:rPr>
            </w:pPr>
            <w:r>
              <w:rPr>
                <w:rFonts w:hint="eastAsia"/>
                <w:sz w:val="24"/>
                <w:szCs w:val="24"/>
                <w:lang w:eastAsia="zh-CN"/>
              </w:rPr>
              <w:t>M</w:t>
            </w:r>
            <w:r>
              <w:rPr>
                <w:sz w:val="24"/>
                <w:szCs w:val="24"/>
                <w:lang w:eastAsia="zh-CN"/>
              </w:rPr>
              <w:t>essage Details</w:t>
            </w:r>
          </w:p>
        </w:tc>
      </w:tr>
      <w:tr w:rsidR="004E1FC3" w:rsidRPr="00AB05B9" w14:paraId="6FCF0A59" w14:textId="77777777" w:rsidTr="00552B0C">
        <w:trPr>
          <w:trHeight w:val="576"/>
        </w:trPr>
        <w:tc>
          <w:tcPr>
            <w:tcW w:w="2419" w:type="dxa"/>
            <w:vAlign w:val="center"/>
          </w:tcPr>
          <w:p w14:paraId="789D1227" w14:textId="62363C03" w:rsidR="004E1FC3" w:rsidRDefault="004E1FC3" w:rsidP="00552B0C">
            <w:pPr>
              <w:rPr>
                <w:sz w:val="24"/>
                <w:szCs w:val="24"/>
                <w:lang w:eastAsia="zh-CN"/>
              </w:rPr>
            </w:pPr>
            <w:r>
              <w:rPr>
                <w:rFonts w:hint="eastAsia"/>
                <w:sz w:val="24"/>
                <w:szCs w:val="24"/>
                <w:lang w:eastAsia="zh-CN"/>
              </w:rPr>
              <w:t>s</w:t>
            </w:r>
            <w:r>
              <w:rPr>
                <w:sz w:val="24"/>
                <w:szCs w:val="24"/>
                <w:lang w:eastAsia="zh-CN"/>
              </w:rPr>
              <w:t>tatus</w:t>
            </w:r>
          </w:p>
        </w:tc>
        <w:tc>
          <w:tcPr>
            <w:tcW w:w="2420" w:type="dxa"/>
            <w:vAlign w:val="center"/>
          </w:tcPr>
          <w:p w14:paraId="3CCE54A9" w14:textId="0B9DA171" w:rsidR="004E1FC3" w:rsidRDefault="004E1FC3" w:rsidP="00552B0C">
            <w:pPr>
              <w:rPr>
                <w:sz w:val="24"/>
                <w:szCs w:val="24"/>
                <w:lang w:eastAsia="zh-CN"/>
              </w:rPr>
            </w:pPr>
            <w:r>
              <w:rPr>
                <w:rFonts w:hint="eastAsia"/>
                <w:sz w:val="24"/>
                <w:szCs w:val="24"/>
                <w:lang w:eastAsia="zh-CN"/>
              </w:rPr>
              <w:t>v</w:t>
            </w:r>
            <w:r>
              <w:rPr>
                <w:sz w:val="24"/>
                <w:szCs w:val="24"/>
                <w:lang w:eastAsia="zh-CN"/>
              </w:rPr>
              <w:t>archar</w:t>
            </w:r>
          </w:p>
        </w:tc>
        <w:tc>
          <w:tcPr>
            <w:tcW w:w="2420" w:type="dxa"/>
            <w:vAlign w:val="center"/>
          </w:tcPr>
          <w:p w14:paraId="52929FD9" w14:textId="7999C3D0" w:rsidR="004E1FC3" w:rsidRDefault="004E1FC3" w:rsidP="00552B0C">
            <w:pPr>
              <w:rPr>
                <w:sz w:val="24"/>
                <w:szCs w:val="24"/>
                <w:lang w:eastAsia="zh-CN"/>
              </w:rPr>
            </w:pPr>
            <w:r>
              <w:rPr>
                <w:rFonts w:hint="eastAsia"/>
                <w:sz w:val="24"/>
                <w:szCs w:val="24"/>
                <w:lang w:eastAsia="zh-CN"/>
              </w:rPr>
              <w:t>3</w:t>
            </w:r>
            <w:r>
              <w:rPr>
                <w:sz w:val="24"/>
                <w:szCs w:val="24"/>
                <w:lang w:eastAsia="zh-CN"/>
              </w:rPr>
              <w:t>2</w:t>
            </w:r>
          </w:p>
        </w:tc>
        <w:tc>
          <w:tcPr>
            <w:tcW w:w="2420" w:type="dxa"/>
            <w:vAlign w:val="center"/>
          </w:tcPr>
          <w:p w14:paraId="5E0B3A79" w14:textId="42C859C9" w:rsidR="004E1FC3" w:rsidRDefault="004E1FC3" w:rsidP="00552B0C">
            <w:pPr>
              <w:rPr>
                <w:sz w:val="24"/>
                <w:szCs w:val="24"/>
                <w:lang w:eastAsia="zh-CN"/>
              </w:rPr>
            </w:pPr>
            <w:r>
              <w:rPr>
                <w:rFonts w:hint="eastAsia"/>
                <w:sz w:val="24"/>
                <w:szCs w:val="24"/>
                <w:lang w:eastAsia="zh-CN"/>
              </w:rPr>
              <w:t>M</w:t>
            </w:r>
            <w:r>
              <w:rPr>
                <w:sz w:val="24"/>
                <w:szCs w:val="24"/>
                <w:lang w:eastAsia="zh-CN"/>
              </w:rPr>
              <w:t>essage Status</w:t>
            </w:r>
          </w:p>
        </w:tc>
      </w:tr>
    </w:tbl>
    <w:p w14:paraId="3FC41700" w14:textId="77777777" w:rsidR="000C20E1" w:rsidRDefault="000C20E1" w:rsidP="000C20E1">
      <w:pPr>
        <w:spacing w:after="0"/>
      </w:pPr>
    </w:p>
    <w:p w14:paraId="60B325B4" w14:textId="212E7268" w:rsidR="000C20E1" w:rsidRPr="00B76948" w:rsidRDefault="000C20E1" w:rsidP="000C20E1">
      <w:pPr>
        <w:spacing w:after="0"/>
      </w:pPr>
      <w:r w:rsidRPr="00B76948">
        <w:t>The “</w:t>
      </w:r>
      <w:r w:rsidR="004E1FC3">
        <w:t>Message</w:t>
      </w:r>
      <w:r w:rsidRPr="00B76948">
        <w:t>” table stores information about</w:t>
      </w:r>
      <w:r w:rsidR="004E1FC3" w:rsidRPr="004E1FC3">
        <w:t xml:space="preserve"> </w:t>
      </w:r>
      <w:r w:rsidR="004E1FC3">
        <w:t>message</w:t>
      </w:r>
      <w:r w:rsidRPr="00B76948">
        <w:t>, shown in table 3.</w:t>
      </w:r>
      <w:r>
        <w:t>9</w:t>
      </w:r>
      <w:r w:rsidRPr="00B76948">
        <w:t>.</w:t>
      </w:r>
    </w:p>
    <w:p w14:paraId="600762AC" w14:textId="77777777" w:rsidR="000C20E1" w:rsidRPr="00B76948" w:rsidRDefault="000C20E1" w:rsidP="00972E6A"/>
    <w:p w14:paraId="4CDAA139" w14:textId="03C9664F" w:rsidR="00E30DFF" w:rsidRPr="00B76948" w:rsidRDefault="00E30DFF" w:rsidP="00E30DFF">
      <w:pPr>
        <w:spacing w:after="0"/>
        <w:ind w:firstLineChars="200" w:firstLine="560"/>
        <w:jc w:val="both"/>
        <w:rPr>
          <w:lang w:eastAsia="zh-CN"/>
        </w:rPr>
      </w:pPr>
      <w:r w:rsidRPr="00B76948">
        <w:rPr>
          <w:lang w:eastAsia="zh-CN"/>
        </w:rPr>
        <w:t xml:space="preserve">A foreign key is a column or group of columns in a relational database table that provides a link between data in two tables. It acts as a cross-reference between tables </w:t>
      </w:r>
      <w:r w:rsidRPr="00B76948">
        <w:rPr>
          <w:lang w:eastAsia="zh-CN"/>
        </w:rPr>
        <w:lastRenderedPageBreak/>
        <w:t>because it references the primary key of another table, thereby establishing a link between them.</w:t>
      </w:r>
    </w:p>
    <w:p w14:paraId="0FF13658" w14:textId="74AE6E73" w:rsidR="00653BF4" w:rsidRPr="00B76948" w:rsidRDefault="008F771B" w:rsidP="00E30DFF">
      <w:pPr>
        <w:spacing w:after="0"/>
        <w:ind w:firstLineChars="200" w:firstLine="560"/>
        <w:jc w:val="both"/>
      </w:pPr>
      <w:r w:rsidRPr="00B76948">
        <w:rPr>
          <w:lang w:eastAsia="zh-CN"/>
        </w:rPr>
        <w:t xml:space="preserve">The </w:t>
      </w:r>
      <w:r w:rsidR="00E42B17" w:rsidRPr="00B76948">
        <w:rPr>
          <w:lang w:eastAsia="zh-CN"/>
        </w:rPr>
        <w:t>foreign key</w:t>
      </w:r>
      <w:r w:rsidRPr="00B76948">
        <w:rPr>
          <w:lang w:eastAsia="zh-CN"/>
        </w:rPr>
        <w:t xml:space="preserve"> constraint is used to prevent actions that would destroy links between tables.</w:t>
      </w:r>
      <w:r w:rsidR="00E30DFF" w:rsidRPr="00B76948">
        <w:rPr>
          <w:rFonts w:hint="eastAsia"/>
          <w:lang w:eastAsia="zh-CN"/>
        </w:rPr>
        <w:t xml:space="preserve"> </w:t>
      </w:r>
      <w:r w:rsidRPr="00B76948">
        <w:rPr>
          <w:lang w:eastAsia="zh-CN"/>
        </w:rPr>
        <w:t xml:space="preserve">A </w:t>
      </w:r>
      <w:r w:rsidR="00E42B17" w:rsidRPr="00B76948">
        <w:rPr>
          <w:lang w:eastAsia="zh-CN"/>
        </w:rPr>
        <w:t>foreign key</w:t>
      </w:r>
      <w:r w:rsidRPr="00B76948">
        <w:rPr>
          <w:lang w:eastAsia="zh-CN"/>
        </w:rPr>
        <w:t xml:space="preserve"> is a field (or collection of fields) in one </w:t>
      </w:r>
      <w:r w:rsidR="003C53DE" w:rsidRPr="00B76948">
        <w:rPr>
          <w:lang w:eastAsia="zh-CN"/>
        </w:rPr>
        <w:t>table that</w:t>
      </w:r>
      <w:r w:rsidRPr="00B76948">
        <w:rPr>
          <w:lang w:eastAsia="zh-CN"/>
        </w:rPr>
        <w:t xml:space="preserve"> refers to the </w:t>
      </w:r>
      <w:r w:rsidR="00E42B17" w:rsidRPr="00B76948">
        <w:rPr>
          <w:rFonts w:hint="eastAsia"/>
          <w:lang w:eastAsia="zh-CN"/>
        </w:rPr>
        <w:t>primary</w:t>
      </w:r>
      <w:r w:rsidR="00E42B17" w:rsidRPr="00B76948">
        <w:rPr>
          <w:lang w:eastAsia="zh-CN"/>
        </w:rPr>
        <w:t xml:space="preserve"> key</w:t>
      </w:r>
      <w:r w:rsidRPr="00B76948">
        <w:rPr>
          <w:lang w:eastAsia="zh-CN"/>
        </w:rPr>
        <w:t xml:space="preserve"> in another table.</w:t>
      </w:r>
      <w:r w:rsidR="00E30DFF" w:rsidRPr="00B76948">
        <w:rPr>
          <w:lang w:eastAsia="zh-CN"/>
        </w:rPr>
        <w:t xml:space="preserve"> </w:t>
      </w:r>
      <w:r w:rsidRPr="00B76948">
        <w:rPr>
          <w:lang w:eastAsia="zh-CN"/>
        </w:rPr>
        <w:t>The table with the foreign key is called the child table, and the table with the primary key is called the reference</w:t>
      </w:r>
      <w:r w:rsidR="008F760A" w:rsidRPr="00B76948">
        <w:rPr>
          <w:lang w:eastAsia="zh-CN"/>
        </w:rPr>
        <w:t xml:space="preserve"> </w:t>
      </w:r>
      <w:r w:rsidRPr="00B76948">
        <w:rPr>
          <w:lang w:eastAsia="zh-CN"/>
        </w:rPr>
        <w:t>d or parent table.</w:t>
      </w:r>
      <w:r w:rsidR="00653BF4" w:rsidRPr="00B76948">
        <w:br w:type="page"/>
      </w:r>
    </w:p>
    <w:p w14:paraId="79A0B7F4" w14:textId="36622DFF" w:rsidR="00713966" w:rsidRPr="002E519E" w:rsidRDefault="0059138C" w:rsidP="002E519E">
      <w:pPr>
        <w:pStyle w:val="Heading1"/>
        <w:spacing w:before="0" w:after="0" w:line="240" w:lineRule="auto"/>
        <w:jc w:val="center"/>
        <w:rPr>
          <w:sz w:val="32"/>
          <w:szCs w:val="32"/>
        </w:rPr>
      </w:pPr>
      <w:bookmarkStart w:id="110" w:name="_Toc119588827"/>
      <w:r>
        <w:rPr>
          <w:sz w:val="32"/>
          <w:szCs w:val="32"/>
        </w:rPr>
        <w:lastRenderedPageBreak/>
        <w:t>3</w:t>
      </w:r>
      <w:r w:rsidR="00653BF4" w:rsidRPr="002E519E">
        <w:rPr>
          <w:sz w:val="32"/>
          <w:szCs w:val="32"/>
        </w:rPr>
        <w:t>. UML D</w:t>
      </w:r>
      <w:r w:rsidR="002E519E" w:rsidRPr="002E519E">
        <w:rPr>
          <w:sz w:val="32"/>
          <w:szCs w:val="32"/>
        </w:rPr>
        <w:t>IAGRAM</w:t>
      </w:r>
      <w:r w:rsidR="00376F8B">
        <w:rPr>
          <w:sz w:val="32"/>
          <w:szCs w:val="32"/>
        </w:rPr>
        <w:t>S</w:t>
      </w:r>
      <w:bookmarkEnd w:id="110"/>
    </w:p>
    <w:p w14:paraId="20B6647D" w14:textId="77777777" w:rsidR="00E26B62" w:rsidRPr="00B76948" w:rsidRDefault="00E26B62" w:rsidP="00E26B62">
      <w:pPr>
        <w:spacing w:after="0"/>
        <w:jc w:val="center"/>
        <w:rPr>
          <w:b/>
          <w:bCs/>
        </w:rPr>
      </w:pPr>
    </w:p>
    <w:p w14:paraId="1FC78F4F" w14:textId="4E7C2361" w:rsidR="00E26B62" w:rsidRPr="00B76948" w:rsidRDefault="00713966" w:rsidP="00713966">
      <w:pPr>
        <w:spacing w:after="0"/>
        <w:ind w:firstLineChars="200" w:firstLine="560"/>
        <w:jc w:val="both"/>
        <w:rPr>
          <w:lang w:eastAsia="zh-CN"/>
        </w:rPr>
      </w:pPr>
      <w:r w:rsidRPr="00B76948">
        <w:rPr>
          <w:lang w:eastAsia="zh-CN"/>
        </w:rPr>
        <w:t xml:space="preserve">UML is the abbreviation of Unified Modeling Language, which is a standardized modeling language composed of a set of diagrams. UML is used to help system developers clarify, display, build and record the output of software systems. UML represents a series of practices that have been proven successful in large and complex system </w:t>
      </w:r>
      <w:r w:rsidR="00833223" w:rsidRPr="00B76948">
        <w:rPr>
          <w:lang w:eastAsia="zh-CN"/>
        </w:rPr>
        <w:t>modeling and</w:t>
      </w:r>
      <w:r w:rsidRPr="00B76948">
        <w:rPr>
          <w:lang w:eastAsia="zh-CN"/>
        </w:rPr>
        <w:t xml:space="preserve"> is a very important part of the development of object-oriented software and software development. UML mainly uses graphical symbols to represent the design of software projects. Using UML can help project teams communicate, explore potential designs, and verify software architecture designs. Below we will introduce to you in detail what UML is, the history of UML and the description of each UML diagram type, supplemented by UML </w:t>
      </w:r>
      <w:r w:rsidR="00E27DA8" w:rsidRPr="00B76948">
        <w:rPr>
          <w:lang w:eastAsia="zh-CN"/>
        </w:rPr>
        <w:t>examples</w:t>
      </w:r>
      <w:r w:rsidR="00E27DA8" w:rsidRPr="00E27DA8">
        <w:rPr>
          <w:vertAlign w:val="superscript"/>
          <w:lang w:eastAsia="zh-CN"/>
        </w:rPr>
        <w:t xml:space="preserve"> [2]</w:t>
      </w:r>
      <w:r w:rsidRPr="00B76948">
        <w:rPr>
          <w:lang w:eastAsia="zh-CN"/>
        </w:rPr>
        <w:t>.</w:t>
      </w:r>
    </w:p>
    <w:p w14:paraId="31EFC634" w14:textId="77777777" w:rsidR="0019168C" w:rsidRPr="00B76948" w:rsidRDefault="0019168C" w:rsidP="00713966">
      <w:pPr>
        <w:spacing w:after="0"/>
        <w:ind w:firstLineChars="200" w:firstLine="560"/>
        <w:jc w:val="both"/>
        <w:rPr>
          <w:lang w:eastAsia="zh-CN"/>
        </w:rPr>
      </w:pPr>
    </w:p>
    <w:p w14:paraId="16127118" w14:textId="537F71CD" w:rsidR="00653BF4" w:rsidRPr="002E519E" w:rsidRDefault="0059138C" w:rsidP="002E519E">
      <w:pPr>
        <w:pStyle w:val="Heading2"/>
        <w:spacing w:before="0" w:after="0" w:line="240" w:lineRule="auto"/>
        <w:jc w:val="center"/>
        <w:rPr>
          <w:rFonts w:ascii="Times New Roman" w:hAnsi="Times New Roman" w:cs="Times New Roman"/>
          <w:sz w:val="28"/>
          <w:szCs w:val="28"/>
          <w:lang w:eastAsia="zh-CN"/>
        </w:rPr>
      </w:pPr>
      <w:bookmarkStart w:id="111" w:name="_Toc119588828"/>
      <w:r>
        <w:rPr>
          <w:rFonts w:ascii="Times New Roman" w:hAnsi="Times New Roman" w:cs="Times New Roman"/>
          <w:sz w:val="28"/>
          <w:szCs w:val="28"/>
          <w:lang w:eastAsia="zh-CN"/>
        </w:rPr>
        <w:t>3</w:t>
      </w:r>
      <w:r w:rsidR="00653BF4" w:rsidRPr="002E519E">
        <w:rPr>
          <w:rFonts w:ascii="Times New Roman" w:hAnsi="Times New Roman" w:cs="Times New Roman"/>
          <w:sz w:val="28"/>
          <w:szCs w:val="28"/>
          <w:lang w:eastAsia="zh-CN"/>
        </w:rPr>
        <w:t>.1 Use Case Diagram</w:t>
      </w:r>
      <w:bookmarkEnd w:id="111"/>
    </w:p>
    <w:p w14:paraId="7DFD8914" w14:textId="77777777" w:rsidR="00E26B62" w:rsidRPr="00B76948" w:rsidRDefault="00E26B62" w:rsidP="00E26B62">
      <w:pPr>
        <w:spacing w:after="0"/>
        <w:jc w:val="center"/>
        <w:rPr>
          <w:b/>
          <w:bCs/>
          <w:lang w:eastAsia="zh-CN"/>
        </w:rPr>
      </w:pPr>
    </w:p>
    <w:p w14:paraId="1606C03C" w14:textId="6C4F0B75" w:rsidR="00C9557E" w:rsidRPr="00B76948" w:rsidRDefault="00D30ED4" w:rsidP="00B775A4">
      <w:pPr>
        <w:spacing w:after="0"/>
        <w:ind w:firstLineChars="200" w:firstLine="560"/>
        <w:jc w:val="both"/>
        <w:rPr>
          <w:lang w:eastAsia="zh-CN"/>
        </w:rPr>
      </w:pPr>
      <w:r w:rsidRPr="00B76948">
        <w:rPr>
          <w:lang w:eastAsia="zh-CN"/>
        </w:rPr>
        <w:t xml:space="preserve">Use case diagrams are diagrams that describe use cases, participants, and the relationships between them. The use case diagram is to describe the demand for the information system from the user's point of </w:t>
      </w:r>
      <w:r w:rsidR="004A5738" w:rsidRPr="00B76948">
        <w:rPr>
          <w:lang w:eastAsia="zh-CN"/>
        </w:rPr>
        <w:t>view and</w:t>
      </w:r>
      <w:r w:rsidRPr="00B76948">
        <w:rPr>
          <w:lang w:eastAsia="zh-CN"/>
        </w:rPr>
        <w:t xml:space="preserve"> analyze the function and behavior of the product. The use case diagram defines and describes the externally visible behavior of the system, and is an important basis for analysis, design, and assembly testing. The use case diagram consists of the following concepts: Participants: roles, users of the </w:t>
      </w:r>
      <w:r w:rsidR="004A5738" w:rsidRPr="00B76948">
        <w:rPr>
          <w:lang w:eastAsia="zh-CN"/>
        </w:rPr>
        <w:t>system; System</w:t>
      </w:r>
      <w:r w:rsidRPr="00B76948">
        <w:rPr>
          <w:lang w:eastAsia="zh-CN"/>
        </w:rPr>
        <w:t xml:space="preserve"> boundary: Determine the scope of the system. The boundary is a box, the use case is inside the boundary, and the participant is outside the boundary; use case: the service provided by the system; association: the relationship between the participant and the use case.</w:t>
      </w:r>
    </w:p>
    <w:p w14:paraId="57F530A8" w14:textId="5AA3B9BC" w:rsidR="00C9557E" w:rsidRPr="00B76948" w:rsidRDefault="00C9557E" w:rsidP="00713966">
      <w:pPr>
        <w:spacing w:after="0"/>
        <w:ind w:firstLineChars="200" w:firstLine="560"/>
        <w:jc w:val="both"/>
        <w:rPr>
          <w:lang w:eastAsia="zh-CN"/>
        </w:rPr>
      </w:pPr>
      <w:r w:rsidRPr="00B76948">
        <w:rPr>
          <w:lang w:eastAsia="zh-CN"/>
        </w:rPr>
        <w:t>Use case diagrams are model diagrams of system functions that can be observed by external users called participants. It presents some participants and some use cases, as well as the relationships between them. They are mainly used for the functions of systems, subsystems or classes. The behavior is modeled, and the use case diagram shows how the use cases are related to each other and between the same use case participants. The main roles (</w:t>
      </w:r>
      <w:r w:rsidR="0068133C">
        <w:rPr>
          <w:lang w:eastAsia="zh-CN"/>
        </w:rPr>
        <w:t>User</w:t>
      </w:r>
      <w:r w:rsidRPr="00B76948">
        <w:rPr>
          <w:lang w:eastAsia="zh-CN"/>
        </w:rPr>
        <w:t xml:space="preserve">) of this system include </w:t>
      </w:r>
      <w:r w:rsidR="0068133C">
        <w:rPr>
          <w:lang w:eastAsia="zh-CN"/>
        </w:rPr>
        <w:t>User</w:t>
      </w:r>
      <w:r w:rsidRPr="00B76948">
        <w:rPr>
          <w:lang w:eastAsia="zh-CN"/>
        </w:rPr>
        <w:t xml:space="preserve"> and manager</w:t>
      </w:r>
      <w:r w:rsidR="009F0742">
        <w:rPr>
          <w:lang w:eastAsia="zh-CN"/>
        </w:rPr>
        <w:t>(</w:t>
      </w:r>
      <w:r w:rsidR="009F0742" w:rsidRPr="009F0742">
        <w:rPr>
          <w:lang w:eastAsia="zh-CN"/>
        </w:rPr>
        <w:t>administrators</w:t>
      </w:r>
      <w:r w:rsidR="009F0742">
        <w:rPr>
          <w:lang w:eastAsia="zh-CN"/>
        </w:rPr>
        <w:t>)</w:t>
      </w:r>
      <w:r w:rsidRPr="00B76948">
        <w:rPr>
          <w:lang w:eastAsia="zh-CN"/>
        </w:rPr>
        <w:t>.</w:t>
      </w:r>
    </w:p>
    <w:p w14:paraId="6186CF7B" w14:textId="08E1242C" w:rsidR="00E118B9" w:rsidRDefault="00F11C73" w:rsidP="00F11C73">
      <w:pPr>
        <w:spacing w:after="0"/>
        <w:ind w:firstLine="560"/>
        <w:jc w:val="both"/>
        <w:rPr>
          <w:lang w:eastAsia="zh-CN"/>
        </w:rPr>
      </w:pPr>
      <w:r w:rsidRPr="00F11C73">
        <w:rPr>
          <w:rFonts w:hint="eastAsia"/>
          <w:lang w:eastAsia="zh-CN"/>
        </w:rPr>
        <w:t>Users have such functions: Search for products,</w:t>
      </w:r>
      <w:r>
        <w:rPr>
          <w:lang w:eastAsia="zh-CN"/>
        </w:rPr>
        <w:t xml:space="preserve"> </w:t>
      </w:r>
      <w:r w:rsidRPr="00F11C73">
        <w:rPr>
          <w:rFonts w:hint="eastAsia"/>
          <w:lang w:eastAsia="zh-CN"/>
        </w:rPr>
        <w:t>include three methods:</w:t>
      </w:r>
      <w:r>
        <w:rPr>
          <w:lang w:eastAsia="zh-CN"/>
        </w:rPr>
        <w:t xml:space="preserve"> </w:t>
      </w:r>
      <w:r w:rsidRPr="00F11C73">
        <w:rPr>
          <w:rFonts w:hint="eastAsia"/>
          <w:lang w:eastAsia="zh-CN"/>
        </w:rPr>
        <w:t>matching keywords</w:t>
      </w:r>
      <w:r w:rsidRPr="00F11C73">
        <w:rPr>
          <w:rFonts w:hint="eastAsia"/>
          <w:lang w:eastAsia="zh-CN"/>
        </w:rPr>
        <w:t>、</w:t>
      </w:r>
      <w:r w:rsidRPr="00F11C73">
        <w:rPr>
          <w:rFonts w:hint="eastAsia"/>
          <w:lang w:eastAsia="zh-CN"/>
        </w:rPr>
        <w:t>search record saving</w:t>
      </w:r>
      <w:r w:rsidRPr="00F11C73">
        <w:rPr>
          <w:rFonts w:hint="eastAsia"/>
          <w:lang w:eastAsia="zh-CN"/>
        </w:rPr>
        <w:t>、</w:t>
      </w:r>
      <w:r w:rsidRPr="00F11C73">
        <w:rPr>
          <w:rFonts w:hint="eastAsia"/>
          <w:lang w:eastAsia="zh-CN"/>
        </w:rPr>
        <w:t>type matching.</w:t>
      </w:r>
      <w:r>
        <w:rPr>
          <w:lang w:eastAsia="zh-CN"/>
        </w:rPr>
        <w:t xml:space="preserve"> </w:t>
      </w:r>
      <w:r w:rsidRPr="00F11C73">
        <w:rPr>
          <w:rFonts w:hint="eastAsia"/>
          <w:lang w:eastAsia="zh-CN"/>
        </w:rPr>
        <w:t>Buy products,</w:t>
      </w:r>
      <w:r>
        <w:rPr>
          <w:lang w:eastAsia="zh-CN"/>
        </w:rPr>
        <w:t xml:space="preserve"> </w:t>
      </w:r>
      <w:r w:rsidRPr="00F11C73">
        <w:rPr>
          <w:rFonts w:hint="eastAsia"/>
          <w:lang w:eastAsia="zh-CN"/>
        </w:rPr>
        <w:t>include four steps:</w:t>
      </w:r>
      <w:r>
        <w:rPr>
          <w:lang w:eastAsia="zh-CN"/>
        </w:rPr>
        <w:t xml:space="preserve"> </w:t>
      </w:r>
      <w:r w:rsidRPr="00F11C73">
        <w:rPr>
          <w:rFonts w:hint="eastAsia"/>
          <w:lang w:eastAsia="zh-CN"/>
        </w:rPr>
        <w:t>consignee information</w:t>
      </w:r>
      <w:r w:rsidRPr="00F11C73">
        <w:rPr>
          <w:rFonts w:hint="eastAsia"/>
          <w:lang w:eastAsia="zh-CN"/>
        </w:rPr>
        <w:t>、</w:t>
      </w:r>
      <w:r w:rsidRPr="00F11C73">
        <w:rPr>
          <w:rFonts w:hint="eastAsia"/>
          <w:lang w:eastAsia="zh-CN"/>
        </w:rPr>
        <w:t>cancel the order</w:t>
      </w:r>
      <w:r w:rsidRPr="00F11C73">
        <w:rPr>
          <w:rFonts w:hint="eastAsia"/>
          <w:lang w:eastAsia="zh-CN"/>
        </w:rPr>
        <w:t>、</w:t>
      </w:r>
      <w:r w:rsidRPr="00F11C73">
        <w:rPr>
          <w:rFonts w:hint="eastAsia"/>
          <w:lang w:eastAsia="zh-CN"/>
        </w:rPr>
        <w:t>confirm receipt</w:t>
      </w:r>
      <w:r w:rsidRPr="00F11C73">
        <w:rPr>
          <w:rFonts w:hint="eastAsia"/>
          <w:lang w:eastAsia="zh-CN"/>
        </w:rPr>
        <w:t>、</w:t>
      </w:r>
      <w:r w:rsidRPr="00F11C73">
        <w:rPr>
          <w:rFonts w:hint="eastAsia"/>
          <w:lang w:eastAsia="zh-CN"/>
        </w:rPr>
        <w:t>apply for a refund.</w:t>
      </w:r>
      <w:r>
        <w:rPr>
          <w:lang w:eastAsia="zh-CN"/>
        </w:rPr>
        <w:t xml:space="preserve"> </w:t>
      </w:r>
      <w:r w:rsidRPr="00F11C73">
        <w:rPr>
          <w:rFonts w:hint="eastAsia"/>
          <w:lang w:eastAsia="zh-CN"/>
        </w:rPr>
        <w:t>Modify posted product,</w:t>
      </w:r>
      <w:r>
        <w:rPr>
          <w:lang w:eastAsia="zh-CN"/>
        </w:rPr>
        <w:t xml:space="preserve"> </w:t>
      </w:r>
      <w:r w:rsidRPr="00F11C73">
        <w:rPr>
          <w:rFonts w:hint="eastAsia"/>
          <w:lang w:eastAsia="zh-CN"/>
        </w:rPr>
        <w:t>include three steps:</w:t>
      </w:r>
      <w:r>
        <w:rPr>
          <w:lang w:eastAsia="zh-CN"/>
        </w:rPr>
        <w:t xml:space="preserve"> </w:t>
      </w:r>
      <w:r w:rsidRPr="00F11C73">
        <w:rPr>
          <w:rFonts w:hint="eastAsia"/>
          <w:lang w:eastAsia="zh-CN"/>
        </w:rPr>
        <w:t>modify price</w:t>
      </w:r>
      <w:r w:rsidRPr="00F11C73">
        <w:rPr>
          <w:rFonts w:hint="eastAsia"/>
          <w:lang w:eastAsia="zh-CN"/>
        </w:rPr>
        <w:t>、</w:t>
      </w:r>
      <w:r w:rsidRPr="00F11C73">
        <w:rPr>
          <w:rFonts w:hint="eastAsia"/>
          <w:lang w:eastAsia="zh-CN"/>
        </w:rPr>
        <w:t>modify description</w:t>
      </w:r>
      <w:r w:rsidRPr="00F11C73">
        <w:rPr>
          <w:rFonts w:hint="eastAsia"/>
          <w:lang w:eastAsia="zh-CN"/>
        </w:rPr>
        <w:t>、</w:t>
      </w:r>
      <w:r w:rsidRPr="00F11C73">
        <w:rPr>
          <w:rFonts w:hint="eastAsia"/>
          <w:lang w:eastAsia="zh-CN"/>
        </w:rPr>
        <w:t>modify picture.</w:t>
      </w:r>
      <w:r>
        <w:rPr>
          <w:lang w:eastAsia="zh-CN"/>
        </w:rPr>
        <w:t xml:space="preserve"> </w:t>
      </w:r>
      <w:r w:rsidRPr="00F11C73">
        <w:rPr>
          <w:rFonts w:hint="eastAsia"/>
          <w:lang w:eastAsia="zh-CN"/>
        </w:rPr>
        <w:t>Post used products:</w:t>
      </w:r>
      <w:r>
        <w:rPr>
          <w:lang w:eastAsia="zh-CN"/>
        </w:rPr>
        <w:t xml:space="preserve"> </w:t>
      </w:r>
      <w:r w:rsidRPr="00F11C73">
        <w:rPr>
          <w:rFonts w:hint="eastAsia"/>
          <w:lang w:eastAsia="zh-CN"/>
        </w:rPr>
        <w:t>include four steps: set description</w:t>
      </w:r>
      <w:r w:rsidRPr="00F11C73">
        <w:rPr>
          <w:rFonts w:hint="eastAsia"/>
          <w:lang w:eastAsia="zh-CN"/>
        </w:rPr>
        <w:t>、</w:t>
      </w:r>
      <w:r w:rsidRPr="00F11C73">
        <w:rPr>
          <w:rFonts w:hint="eastAsia"/>
          <w:lang w:eastAsia="zh-CN"/>
        </w:rPr>
        <w:t>upload picture</w:t>
      </w:r>
      <w:r w:rsidRPr="00F11C73">
        <w:rPr>
          <w:rFonts w:hint="eastAsia"/>
          <w:lang w:eastAsia="zh-CN"/>
        </w:rPr>
        <w:t>、</w:t>
      </w:r>
      <w:r w:rsidRPr="00F11C73">
        <w:rPr>
          <w:rFonts w:hint="eastAsia"/>
          <w:lang w:eastAsia="zh-CN"/>
        </w:rPr>
        <w:t>set price</w:t>
      </w:r>
      <w:r w:rsidRPr="00F11C73">
        <w:rPr>
          <w:rFonts w:hint="eastAsia"/>
          <w:lang w:eastAsia="zh-CN"/>
        </w:rPr>
        <w:t>、</w:t>
      </w:r>
      <w:r w:rsidRPr="00F11C73">
        <w:rPr>
          <w:rFonts w:hint="eastAsia"/>
          <w:lang w:eastAsia="zh-CN"/>
        </w:rPr>
        <w:t>set product type.</w:t>
      </w:r>
      <w:r>
        <w:rPr>
          <w:lang w:eastAsia="zh-CN"/>
        </w:rPr>
        <w:t xml:space="preserve"> </w:t>
      </w:r>
      <w:r w:rsidRPr="00F11C73">
        <w:rPr>
          <w:rFonts w:hint="eastAsia"/>
          <w:lang w:eastAsia="zh-CN"/>
        </w:rPr>
        <w:t>Edit personal information,</w:t>
      </w:r>
      <w:r>
        <w:rPr>
          <w:lang w:eastAsia="zh-CN"/>
        </w:rPr>
        <w:t xml:space="preserve"> </w:t>
      </w:r>
      <w:r w:rsidRPr="00F11C73">
        <w:rPr>
          <w:rFonts w:hint="eastAsia"/>
          <w:lang w:eastAsia="zh-CN"/>
        </w:rPr>
        <w:t>include four steps:</w:t>
      </w:r>
      <w:r>
        <w:rPr>
          <w:lang w:eastAsia="zh-CN"/>
        </w:rPr>
        <w:t xml:space="preserve"> </w:t>
      </w:r>
      <w:r w:rsidRPr="00F11C73">
        <w:rPr>
          <w:rFonts w:hint="eastAsia"/>
          <w:lang w:eastAsia="zh-CN"/>
        </w:rPr>
        <w:t>upload avatar</w:t>
      </w:r>
      <w:r w:rsidRPr="00F11C73">
        <w:rPr>
          <w:rFonts w:hint="eastAsia"/>
          <w:lang w:eastAsia="zh-CN"/>
        </w:rPr>
        <w:t>、</w:t>
      </w:r>
      <w:r w:rsidRPr="00F11C73">
        <w:rPr>
          <w:rFonts w:hint="eastAsia"/>
          <w:lang w:eastAsia="zh-CN"/>
        </w:rPr>
        <w:t>edit nickname</w:t>
      </w:r>
      <w:r>
        <w:rPr>
          <w:rFonts w:hint="eastAsia"/>
          <w:lang w:eastAsia="zh-CN"/>
        </w:rPr>
        <w:t>、</w:t>
      </w:r>
      <w:r w:rsidRPr="00F11C73">
        <w:rPr>
          <w:rFonts w:hint="eastAsia"/>
          <w:lang w:eastAsia="zh-CN"/>
        </w:rPr>
        <w:t>change password</w:t>
      </w:r>
      <w:r w:rsidRPr="00F11C73">
        <w:rPr>
          <w:rFonts w:hint="eastAsia"/>
          <w:lang w:eastAsia="zh-CN"/>
        </w:rPr>
        <w:t>、</w:t>
      </w:r>
      <w:r w:rsidRPr="00F11C73">
        <w:rPr>
          <w:rFonts w:hint="eastAsia"/>
          <w:lang w:eastAsia="zh-CN"/>
        </w:rPr>
        <w:t>what's up</w:t>
      </w:r>
      <w:r w:rsidRPr="00F11C73">
        <w:rPr>
          <w:lang w:eastAsia="zh-CN"/>
        </w:rPr>
        <w:t>.</w:t>
      </w:r>
      <w:r>
        <w:rPr>
          <w:lang w:eastAsia="zh-CN"/>
        </w:rPr>
        <w:t xml:space="preserve"> </w:t>
      </w:r>
      <w:r w:rsidRPr="00F11C73">
        <w:rPr>
          <w:lang w:eastAsia="zh-CN"/>
        </w:rPr>
        <w:t>Communication with seller.</w:t>
      </w:r>
      <w:r>
        <w:rPr>
          <w:lang w:eastAsia="zh-CN"/>
        </w:rPr>
        <w:t xml:space="preserve"> </w:t>
      </w:r>
      <w:r w:rsidRPr="00F11C73">
        <w:rPr>
          <w:lang w:eastAsia="zh-CN"/>
        </w:rPr>
        <w:t>Communication with buyer.</w:t>
      </w:r>
      <w:r w:rsidR="00A44188" w:rsidRPr="00A44188">
        <w:t xml:space="preserve"> </w:t>
      </w:r>
      <w:r w:rsidR="00A44188" w:rsidRPr="00A44188">
        <w:rPr>
          <w:lang w:eastAsia="zh-CN"/>
        </w:rPr>
        <w:t>Administrators can also edit users' personal information, and in addition, administrators can discern disputes raised by users, maintain a library of product types, manage products posted by users, etc.</w:t>
      </w:r>
    </w:p>
    <w:p w14:paraId="7BFE0E8F" w14:textId="77777777" w:rsidR="008B41BE" w:rsidRDefault="008B41BE" w:rsidP="004D062C">
      <w:pPr>
        <w:spacing w:after="0"/>
        <w:sectPr w:rsidR="008B41BE" w:rsidSect="00472E38">
          <w:pgSz w:w="11907" w:h="16840" w:code="1"/>
          <w:pgMar w:top="1134" w:right="567" w:bottom="1134" w:left="1418" w:header="0" w:footer="0" w:gutter="0"/>
          <w:cols w:space="720"/>
          <w:docGrid w:linePitch="381"/>
        </w:sectPr>
      </w:pPr>
    </w:p>
    <w:p w14:paraId="345F1E6A" w14:textId="79DE448E" w:rsidR="009A6759" w:rsidRDefault="00DA7898" w:rsidP="004D062C">
      <w:pPr>
        <w:spacing w:after="0"/>
      </w:pPr>
      <w:r>
        <w:rPr>
          <w:noProof/>
        </w:rPr>
        <w:lastRenderedPageBreak/>
        <w:drawing>
          <wp:inline distT="0" distB="0" distL="0" distR="0" wp14:anchorId="3DECBB3F" wp14:editId="6DC36E60">
            <wp:extent cx="9251315" cy="55977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91931" cy="5622295"/>
                    </a:xfrm>
                    <a:prstGeom prst="rect">
                      <a:avLst/>
                    </a:prstGeom>
                    <a:noFill/>
                    <a:ln>
                      <a:noFill/>
                    </a:ln>
                  </pic:spPr>
                </pic:pic>
              </a:graphicData>
            </a:graphic>
          </wp:inline>
        </w:drawing>
      </w:r>
    </w:p>
    <w:p w14:paraId="59D28325" w14:textId="66438FAA" w:rsidR="008B41BE" w:rsidRPr="00DA7898" w:rsidRDefault="00DA7898" w:rsidP="00DA7898">
      <w:pPr>
        <w:pStyle w:val="Caption"/>
        <w:spacing w:after="0"/>
        <w:jc w:val="center"/>
        <w:rPr>
          <w:rFonts w:ascii="Times New Roman" w:hAnsi="Times New Roman" w:cs="Times New Roman"/>
          <w:sz w:val="28"/>
          <w:szCs w:val="28"/>
        </w:rPr>
        <w:sectPr w:rsidR="008B41BE" w:rsidRPr="00DA7898" w:rsidSect="00E10704">
          <w:pgSz w:w="16840" w:h="11907" w:orient="landscape" w:code="1"/>
          <w:pgMar w:top="1418" w:right="1134" w:bottom="567" w:left="1134" w:header="0" w:footer="0" w:gutter="0"/>
          <w:cols w:space="720"/>
          <w:docGrid w:linePitch="381"/>
          <w:sectPrChange w:id="112" w:author="charlie boyer" w:date="2022-11-18T14:44:00Z">
            <w:sectPr w:rsidR="008B41BE" w:rsidRPr="00DA7898" w:rsidSect="00E10704">
              <w:pgMar w:top="1418" w:right="1134" w:bottom="567" w:left="1134" w:header="720" w:footer="720" w:gutter="0"/>
            </w:sectPr>
          </w:sectPrChange>
        </w:sect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3</w:t>
      </w:r>
      <w:r>
        <w:rPr>
          <w:rFonts w:ascii="Times New Roman" w:hAnsi="Times New Roman" w:cs="Times New Roman"/>
          <w:sz w:val="28"/>
          <w:szCs w:val="28"/>
        </w:rPr>
        <w:t>.1</w:t>
      </w:r>
      <w:r w:rsidRPr="00B366E2">
        <w:rPr>
          <w:rFonts w:ascii="Times New Roman" w:hAnsi="Times New Roman" w:cs="Times New Roman"/>
          <w:sz w:val="28"/>
          <w:szCs w:val="28"/>
        </w:rPr>
        <w:t xml:space="preserve"> </w:t>
      </w:r>
      <w:r>
        <w:rPr>
          <w:rFonts w:ascii="Times New Roman" w:hAnsi="Times New Roman" w:cs="Times New Roman"/>
          <w:sz w:val="28"/>
          <w:szCs w:val="28"/>
        </w:rPr>
        <w:t>–</w:t>
      </w:r>
      <w:r w:rsidRPr="00B366E2">
        <w:rPr>
          <w:rFonts w:ascii="Times New Roman" w:hAnsi="Times New Roman" w:cs="Times New Roman"/>
          <w:sz w:val="28"/>
          <w:szCs w:val="28"/>
        </w:rPr>
        <w:t xml:space="preserve"> </w:t>
      </w:r>
      <w:r>
        <w:rPr>
          <w:rFonts w:ascii="Times New Roman" w:hAnsi="Times New Roman" w:cs="Times New Roman"/>
          <w:sz w:val="28"/>
          <w:szCs w:val="28"/>
        </w:rPr>
        <w:t>Use Case D</w:t>
      </w:r>
      <w:r w:rsidRPr="00B366E2">
        <w:rPr>
          <w:rFonts w:ascii="Times New Roman" w:hAnsi="Times New Roman" w:cs="Times New Roman"/>
          <w:sz w:val="28"/>
          <w:szCs w:val="28"/>
        </w:rPr>
        <w:t>iagram</w:t>
      </w:r>
      <w:r w:rsidR="008B41BE">
        <w:br w:type="page"/>
      </w:r>
    </w:p>
    <w:p w14:paraId="058636DF" w14:textId="068CDB69" w:rsidR="00E118B9" w:rsidRPr="00A74CE5" w:rsidRDefault="0059138C" w:rsidP="00A74CE5">
      <w:pPr>
        <w:pStyle w:val="Heading2"/>
        <w:spacing w:before="0" w:after="0" w:line="240" w:lineRule="auto"/>
        <w:jc w:val="center"/>
        <w:rPr>
          <w:rFonts w:ascii="Times New Roman" w:hAnsi="Times New Roman" w:cs="Times New Roman"/>
          <w:sz w:val="28"/>
          <w:szCs w:val="28"/>
        </w:rPr>
      </w:pPr>
      <w:bookmarkStart w:id="113" w:name="_Toc119588829"/>
      <w:r>
        <w:rPr>
          <w:rFonts w:ascii="Times New Roman" w:hAnsi="Times New Roman" w:cs="Times New Roman"/>
          <w:sz w:val="28"/>
          <w:szCs w:val="28"/>
        </w:rPr>
        <w:lastRenderedPageBreak/>
        <w:t>3</w:t>
      </w:r>
      <w:r w:rsidR="00E118B9" w:rsidRPr="00A74CE5">
        <w:rPr>
          <w:rFonts w:ascii="Times New Roman" w:hAnsi="Times New Roman" w:cs="Times New Roman"/>
          <w:sz w:val="28"/>
          <w:szCs w:val="28"/>
        </w:rPr>
        <w:t>.2 Sequence Diagram</w:t>
      </w:r>
      <w:bookmarkEnd w:id="113"/>
    </w:p>
    <w:p w14:paraId="3E8F5577" w14:textId="77777777" w:rsidR="00E26B62" w:rsidRPr="00B76948" w:rsidRDefault="00E26B62" w:rsidP="00E26B62">
      <w:pPr>
        <w:spacing w:after="0"/>
        <w:jc w:val="center"/>
        <w:rPr>
          <w:b/>
          <w:bCs/>
        </w:rPr>
      </w:pPr>
    </w:p>
    <w:p w14:paraId="4698080E" w14:textId="17C36AA3" w:rsidR="003C53DE" w:rsidRPr="00B76948" w:rsidRDefault="003C53DE" w:rsidP="003C53DE">
      <w:pPr>
        <w:spacing w:after="0"/>
        <w:ind w:firstLineChars="200" w:firstLine="560"/>
        <w:jc w:val="both"/>
        <w:rPr>
          <w:lang w:eastAsia="zh-CN"/>
        </w:rPr>
      </w:pPr>
      <w:r w:rsidRPr="00B76948">
        <w:rPr>
          <w:lang w:eastAsia="zh-CN"/>
        </w:rPr>
        <w:t xml:space="preserve">UML sequence diagrams are interaction diagrams that detail how to perform operations. They capture the interaction between objects in the context of collaboration. Sequence diagrams are the focus of time. They visually display the sequence of interactions by using the vertical axis of the diagram to indicate the time and time of sending a </w:t>
      </w:r>
      <w:r w:rsidR="00E27DA8" w:rsidRPr="00B76948">
        <w:rPr>
          <w:lang w:eastAsia="zh-CN"/>
        </w:rPr>
        <w:t>message</w:t>
      </w:r>
      <w:r w:rsidR="00E27DA8" w:rsidRPr="00E27DA8">
        <w:rPr>
          <w:vertAlign w:val="superscript"/>
          <w:lang w:eastAsia="zh-CN"/>
        </w:rPr>
        <w:t xml:space="preserve"> [3]</w:t>
      </w:r>
      <w:r w:rsidRPr="00B76948">
        <w:rPr>
          <w:lang w:eastAsia="zh-CN"/>
        </w:rPr>
        <w:t>.</w:t>
      </w:r>
    </w:p>
    <w:p w14:paraId="576003FA" w14:textId="0AD45AF8" w:rsidR="003C53DE" w:rsidRPr="00B76948" w:rsidRDefault="003C53DE" w:rsidP="003C53DE">
      <w:pPr>
        <w:spacing w:after="0"/>
        <w:ind w:firstLineChars="200" w:firstLine="560"/>
        <w:jc w:val="both"/>
        <w:rPr>
          <w:lang w:eastAsia="zh-CN"/>
        </w:rPr>
      </w:pPr>
      <w:r w:rsidRPr="00B76948">
        <w:rPr>
          <w:lang w:eastAsia="zh-CN"/>
        </w:rPr>
        <w:t>The sequence diagram captures the interactions that occur in the collaboration, which realizes the use cases or operations of high-level interactions between system users and systems, between systems and other systems, or between subsystems (sometimes called system sequence diagrams).</w:t>
      </w:r>
    </w:p>
    <w:p w14:paraId="2A454946" w14:textId="5AD1A0BC" w:rsidR="003C53DE" w:rsidRPr="00B76948" w:rsidRDefault="003C53DE" w:rsidP="003C53DE">
      <w:pPr>
        <w:spacing w:after="0"/>
        <w:ind w:firstLineChars="200" w:firstLine="560"/>
        <w:jc w:val="both"/>
        <w:rPr>
          <w:lang w:eastAsia="zh-CN"/>
        </w:rPr>
      </w:pPr>
      <w:r w:rsidRPr="00B76948">
        <w:rPr>
          <w:lang w:eastAsia="zh-CN"/>
        </w:rPr>
        <w:t>Purpose of Sequence Diagram:</w:t>
      </w:r>
    </w:p>
    <w:p w14:paraId="3F18D826" w14:textId="09EDDFFF"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Model high-level interaction between active objects in a </w:t>
      </w:r>
      <w:r w:rsidR="00FA4815" w:rsidRPr="00B76948">
        <w:rPr>
          <w:lang w:eastAsia="zh-CN"/>
        </w:rPr>
        <w:t>system.</w:t>
      </w:r>
    </w:p>
    <w:p w14:paraId="3728FBDA" w14:textId="5451BE9D"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Model the interaction between object instances within a collaboration that realizes a use </w:t>
      </w:r>
      <w:r w:rsidR="00FA4815" w:rsidRPr="00B76948">
        <w:rPr>
          <w:lang w:eastAsia="zh-CN"/>
        </w:rPr>
        <w:t>case.</w:t>
      </w:r>
    </w:p>
    <w:p w14:paraId="3A52B010" w14:textId="30737A68"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Model the interaction between objects within a collaboration that realizes an </w:t>
      </w:r>
      <w:r w:rsidR="00FA4815" w:rsidRPr="00B76948">
        <w:rPr>
          <w:lang w:eastAsia="zh-CN"/>
        </w:rPr>
        <w:t>operation.</w:t>
      </w:r>
    </w:p>
    <w:p w14:paraId="0FB28B9A" w14:textId="75151D0C" w:rsidR="003C53DE" w:rsidRPr="00B76948" w:rsidRDefault="003C53DE" w:rsidP="003C53DE">
      <w:pPr>
        <w:pStyle w:val="ListParagraph"/>
        <w:numPr>
          <w:ilvl w:val="0"/>
          <w:numId w:val="7"/>
        </w:numPr>
        <w:spacing w:after="0"/>
        <w:ind w:firstLineChars="0"/>
        <w:jc w:val="both"/>
        <w:rPr>
          <w:lang w:eastAsia="zh-CN"/>
        </w:rPr>
      </w:pPr>
      <w:r w:rsidRPr="00B76948">
        <w:rPr>
          <w:lang w:eastAsia="zh-CN"/>
        </w:rPr>
        <w:t xml:space="preserve">Either model generic interactions (showing all possible paths through the interaction) or specific instances of </w:t>
      </w:r>
      <w:r w:rsidR="00B55205" w:rsidRPr="00B76948">
        <w:rPr>
          <w:lang w:eastAsia="zh-CN"/>
        </w:rPr>
        <w:t>an</w:t>
      </w:r>
      <w:r w:rsidRPr="00B76948">
        <w:rPr>
          <w:lang w:eastAsia="zh-CN"/>
        </w:rPr>
        <w:t xml:space="preserve"> interaction (showing just one path through the interaction).</w:t>
      </w:r>
    </w:p>
    <w:p w14:paraId="156BAC38" w14:textId="1840492B" w:rsidR="00E60C06" w:rsidRDefault="00E60C06" w:rsidP="00E60C06">
      <w:pPr>
        <w:spacing w:after="0"/>
        <w:ind w:firstLineChars="200" w:firstLine="560"/>
        <w:jc w:val="both"/>
        <w:rPr>
          <w:lang w:eastAsia="zh-CN"/>
        </w:rPr>
      </w:pPr>
      <w:r>
        <w:rPr>
          <w:lang w:eastAsia="zh-CN"/>
        </w:rPr>
        <w:t xml:space="preserve">The system can be started in three ways, </w:t>
      </w:r>
      <w:r w:rsidR="00A44188">
        <w:rPr>
          <w:lang w:eastAsia="zh-CN"/>
        </w:rPr>
        <w:t>i.e.,</w:t>
      </w:r>
      <w:r>
        <w:rPr>
          <w:lang w:eastAsia="zh-CN"/>
        </w:rPr>
        <w:t xml:space="preserve"> user, administrator.</w:t>
      </w:r>
    </w:p>
    <w:p w14:paraId="5EBA9085" w14:textId="77777777" w:rsidR="00E60C06" w:rsidRDefault="00E60C06" w:rsidP="00E60C06">
      <w:pPr>
        <w:spacing w:after="0"/>
        <w:ind w:firstLineChars="200" w:firstLine="560"/>
        <w:jc w:val="both"/>
        <w:rPr>
          <w:lang w:eastAsia="zh-CN"/>
        </w:rPr>
      </w:pPr>
      <w:r>
        <w:rPr>
          <w:lang w:eastAsia="zh-CN"/>
        </w:rPr>
        <w:t>First, the user makes a login request, and then the server initiates an authentication process. The information entered by the user is checked against the account information in the database. After that, the server loads the product information from the database and displays the shopping page. The user places an order on the shopping platform while the platform reduces the stock quantity in the database and stores the order information. Visitors can enter the after-sales system to make after-sales requests for orders that have been placed.</w:t>
      </w:r>
    </w:p>
    <w:p w14:paraId="364736A7" w14:textId="77777777" w:rsidR="00E60C06" w:rsidRDefault="00E60C06" w:rsidP="00E60C06">
      <w:pPr>
        <w:spacing w:after="0"/>
        <w:ind w:firstLineChars="200" w:firstLine="560"/>
        <w:jc w:val="both"/>
        <w:rPr>
          <w:lang w:eastAsia="zh-CN"/>
        </w:rPr>
      </w:pPr>
      <w:r>
        <w:rPr>
          <w:lang w:eastAsia="zh-CN"/>
        </w:rPr>
        <w:t>Next, the administrator makes a login request, and then the server starts an authentication process. After that, the server reads the arbitration request sent from the user, and then the administrator processes the request and gives feedback on the result. In the shopping system the administrator can supervise the products posted by the users and also maintain the product type library and update the information into the database.</w:t>
      </w:r>
    </w:p>
    <w:p w14:paraId="65087391" w14:textId="77777777" w:rsidR="00E60C06" w:rsidRDefault="00E60C06" w:rsidP="00E60C06">
      <w:pPr>
        <w:jc w:val="both"/>
        <w:rPr>
          <w:lang w:eastAsia="zh-CN"/>
        </w:rPr>
      </w:pPr>
    </w:p>
    <w:p w14:paraId="54EE0D1D" w14:textId="7B9B230E" w:rsidR="0015497D" w:rsidRPr="00B76948" w:rsidRDefault="0015497D" w:rsidP="00E60C06">
      <w:pPr>
        <w:jc w:val="both"/>
        <w:sectPr w:rsidR="0015497D" w:rsidRPr="00B76948" w:rsidSect="00E10704">
          <w:pgSz w:w="11907" w:h="16840" w:code="1"/>
          <w:pgMar w:top="1134" w:right="567" w:bottom="1134" w:left="1418" w:header="0" w:footer="0" w:gutter="0"/>
          <w:cols w:space="720"/>
          <w:docGrid w:linePitch="381"/>
          <w:sectPrChange w:id="114" w:author="charlie boyer" w:date="2022-11-18T14:45:00Z">
            <w:sectPr w:rsidR="0015497D" w:rsidRPr="00B76948" w:rsidSect="00E10704">
              <w:pgMar w:top="1134" w:right="567" w:bottom="1134" w:left="1418" w:header="720" w:footer="720" w:gutter="0"/>
              <w:docGrid w:linePitch="360"/>
            </w:sectPr>
          </w:sectPrChange>
        </w:sectPr>
      </w:pPr>
    </w:p>
    <w:p w14:paraId="2932EC70" w14:textId="0F6DBDEE" w:rsidR="00F107B3" w:rsidRDefault="00E60C06" w:rsidP="00EA29CE">
      <w:pPr>
        <w:jc w:val="center"/>
      </w:pPr>
      <w:r w:rsidRPr="00E60C06">
        <w:rPr>
          <w:noProof/>
        </w:rPr>
        <w:lastRenderedPageBreak/>
        <w:drawing>
          <wp:inline distT="0" distB="0" distL="0" distR="0" wp14:anchorId="001C1434" wp14:editId="31ADD85A">
            <wp:extent cx="6841901" cy="54784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77139" cy="5506665"/>
                    </a:xfrm>
                    <a:prstGeom prst="rect">
                      <a:avLst/>
                    </a:prstGeom>
                  </pic:spPr>
                </pic:pic>
              </a:graphicData>
            </a:graphic>
          </wp:inline>
        </w:drawing>
      </w:r>
    </w:p>
    <w:p w14:paraId="21A54979" w14:textId="352B6092" w:rsidR="004D062C" w:rsidRPr="00157366" w:rsidRDefault="004D062C" w:rsidP="004D062C">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3</w:t>
      </w:r>
      <w:r>
        <w:rPr>
          <w:rFonts w:ascii="Times New Roman" w:hAnsi="Times New Roman" w:cs="Times New Roman"/>
          <w:sz w:val="28"/>
          <w:szCs w:val="28"/>
        </w:rPr>
        <w:t>.2</w:t>
      </w:r>
      <w:r w:rsidRPr="00B366E2">
        <w:rPr>
          <w:rFonts w:ascii="Times New Roman" w:hAnsi="Times New Roman" w:cs="Times New Roman"/>
          <w:sz w:val="28"/>
          <w:szCs w:val="28"/>
        </w:rPr>
        <w:t xml:space="preserve"> </w:t>
      </w:r>
      <w:r>
        <w:rPr>
          <w:rFonts w:ascii="Times New Roman" w:hAnsi="Times New Roman" w:cs="Times New Roman"/>
          <w:sz w:val="28"/>
          <w:szCs w:val="28"/>
        </w:rPr>
        <w:t>–</w:t>
      </w:r>
      <w:r w:rsidRPr="00B366E2">
        <w:rPr>
          <w:rFonts w:ascii="Times New Roman" w:hAnsi="Times New Roman" w:cs="Times New Roman"/>
          <w:sz w:val="28"/>
          <w:szCs w:val="28"/>
        </w:rPr>
        <w:t xml:space="preserve"> </w:t>
      </w:r>
      <w:r>
        <w:rPr>
          <w:rFonts w:ascii="Times New Roman" w:hAnsi="Times New Roman" w:cs="Times New Roman"/>
          <w:sz w:val="28"/>
          <w:szCs w:val="28"/>
        </w:rPr>
        <w:t>Sequence D</w:t>
      </w:r>
      <w:r w:rsidRPr="00B366E2">
        <w:rPr>
          <w:rFonts w:ascii="Times New Roman" w:hAnsi="Times New Roman" w:cs="Times New Roman"/>
          <w:sz w:val="28"/>
          <w:szCs w:val="28"/>
        </w:rPr>
        <w:t>iagram</w:t>
      </w:r>
    </w:p>
    <w:p w14:paraId="218399D0" w14:textId="3BC900DD" w:rsidR="004D062C" w:rsidRPr="00B76948" w:rsidRDefault="004D062C" w:rsidP="00EA29CE">
      <w:pPr>
        <w:jc w:val="center"/>
        <w:sectPr w:rsidR="004D062C" w:rsidRPr="00B76948" w:rsidSect="00E10704">
          <w:pgSz w:w="16840" w:h="11907" w:orient="landscape" w:code="1"/>
          <w:pgMar w:top="1418" w:right="1134" w:bottom="567" w:left="1134" w:header="0" w:footer="0" w:gutter="0"/>
          <w:cols w:space="720"/>
          <w:docGrid w:linePitch="381"/>
          <w:sectPrChange w:id="115" w:author="charlie boyer" w:date="2022-11-18T14:46:00Z">
            <w:sectPr w:rsidR="004D062C" w:rsidRPr="00B76948" w:rsidSect="00E10704">
              <w:pgMar w:top="1418" w:right="1134" w:bottom="567" w:left="1134" w:header="720" w:footer="720" w:gutter="0"/>
              <w:docGrid w:linePitch="360"/>
            </w:sectPr>
          </w:sectPrChange>
        </w:sectPr>
      </w:pPr>
    </w:p>
    <w:p w14:paraId="7F00CD33" w14:textId="0322BDBE" w:rsidR="00EA29CE" w:rsidRPr="00A74CE5" w:rsidRDefault="0059138C" w:rsidP="00A74CE5">
      <w:pPr>
        <w:pStyle w:val="Heading2"/>
        <w:spacing w:before="0" w:after="0" w:line="240" w:lineRule="auto"/>
        <w:jc w:val="center"/>
        <w:rPr>
          <w:rFonts w:ascii="Times New Roman" w:hAnsi="Times New Roman" w:cs="Times New Roman"/>
          <w:sz w:val="28"/>
          <w:szCs w:val="28"/>
        </w:rPr>
      </w:pPr>
      <w:bookmarkStart w:id="116" w:name="_Toc119588830"/>
      <w:r>
        <w:rPr>
          <w:rFonts w:ascii="Times New Roman" w:hAnsi="Times New Roman" w:cs="Times New Roman"/>
          <w:sz w:val="28"/>
          <w:szCs w:val="28"/>
        </w:rPr>
        <w:lastRenderedPageBreak/>
        <w:t>3</w:t>
      </w:r>
      <w:r w:rsidR="00E118B9" w:rsidRPr="00A74CE5">
        <w:rPr>
          <w:rFonts w:ascii="Times New Roman" w:hAnsi="Times New Roman" w:cs="Times New Roman"/>
          <w:sz w:val="28"/>
          <w:szCs w:val="28"/>
        </w:rPr>
        <w:t>.3 Activity Diagram</w:t>
      </w:r>
      <w:bookmarkEnd w:id="116"/>
    </w:p>
    <w:p w14:paraId="52017B8C" w14:textId="77777777" w:rsidR="00E26B62" w:rsidRPr="00B76948" w:rsidRDefault="00E26B62" w:rsidP="00E26B62">
      <w:pPr>
        <w:spacing w:after="0"/>
        <w:jc w:val="center"/>
        <w:rPr>
          <w:b/>
          <w:bCs/>
        </w:rPr>
      </w:pPr>
    </w:p>
    <w:p w14:paraId="20B79C18" w14:textId="2D390052" w:rsidR="00E46C79" w:rsidRPr="00B76948" w:rsidRDefault="00411C4C" w:rsidP="00411C4C">
      <w:pPr>
        <w:spacing w:after="0"/>
        <w:ind w:firstLineChars="200" w:firstLine="560"/>
        <w:jc w:val="both"/>
        <w:rPr>
          <w:lang w:eastAsia="zh-CN"/>
        </w:rPr>
      </w:pPr>
      <w:r w:rsidRPr="00B76948">
        <w:rPr>
          <w:lang w:eastAsia="zh-CN"/>
        </w:rPr>
        <w:t xml:space="preserve">Activity diagram is another common tool used by UML to model the dynamic behavior of the system. It describes the sequence of activities and shows the flow of control from one activity to another. Activity diagram is essentially a flow chart. Activity diagram focuses on the flow of control from one activity to another, and is a process driven by internal </w:t>
      </w:r>
      <w:r w:rsidR="00E27DA8" w:rsidRPr="00B76948">
        <w:rPr>
          <w:lang w:eastAsia="zh-CN"/>
        </w:rPr>
        <w:t>processing</w:t>
      </w:r>
      <w:r w:rsidR="00E27DA8" w:rsidRPr="00E27DA8">
        <w:rPr>
          <w:vertAlign w:val="superscript"/>
          <w:lang w:eastAsia="zh-CN"/>
        </w:rPr>
        <w:t xml:space="preserve"> [4]</w:t>
      </w:r>
      <w:r w:rsidRPr="00B76948">
        <w:rPr>
          <w:lang w:eastAsia="zh-CN"/>
        </w:rPr>
        <w:t>.</w:t>
      </w:r>
    </w:p>
    <w:p w14:paraId="58717C38" w14:textId="77777777" w:rsidR="00F278ED" w:rsidRPr="00B76948" w:rsidRDefault="00F278ED" w:rsidP="00411C4C">
      <w:pPr>
        <w:spacing w:after="0"/>
        <w:ind w:firstLineChars="200" w:firstLine="560"/>
        <w:jc w:val="both"/>
        <w:rPr>
          <w:lang w:eastAsia="zh-CN"/>
        </w:rPr>
      </w:pPr>
    </w:p>
    <w:p w14:paraId="6824B30E" w14:textId="0FE4247E" w:rsidR="00EA29CE" w:rsidRPr="00B76948" w:rsidRDefault="00E962B0" w:rsidP="00F54556">
      <w:pPr>
        <w:jc w:val="center"/>
      </w:pPr>
      <w:r>
        <w:rPr>
          <w:noProof/>
        </w:rPr>
        <w:drawing>
          <wp:inline distT="0" distB="0" distL="0" distR="0" wp14:anchorId="3E58BEE7" wp14:editId="2DC9D558">
            <wp:extent cx="6300470" cy="7092315"/>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7092315"/>
                    </a:xfrm>
                    <a:prstGeom prst="rect">
                      <a:avLst/>
                    </a:prstGeom>
                  </pic:spPr>
                </pic:pic>
              </a:graphicData>
            </a:graphic>
          </wp:inline>
        </w:drawing>
      </w:r>
    </w:p>
    <w:p w14:paraId="3F88E057" w14:textId="33F96659" w:rsidR="00F278ED" w:rsidRPr="00B76948" w:rsidRDefault="002D456E" w:rsidP="002D456E">
      <w:pPr>
        <w:pStyle w:val="Caption"/>
        <w:spacing w:after="0"/>
        <w:jc w:val="center"/>
        <w:rPr>
          <w:rFonts w:ascii="Times New Roman" w:hAnsi="Times New Roman" w:cs="Times New Roman"/>
          <w:sz w:val="28"/>
          <w:szCs w:val="28"/>
        </w:rPr>
      </w:pPr>
      <w:r w:rsidRPr="00B366E2">
        <w:rPr>
          <w:rFonts w:ascii="Times New Roman" w:hAnsi="Times New Roman" w:cs="Times New Roman"/>
          <w:sz w:val="28"/>
          <w:szCs w:val="28"/>
        </w:rPr>
        <w:t xml:space="preserve">Figure </w:t>
      </w:r>
      <w:r w:rsidR="0059138C">
        <w:rPr>
          <w:rFonts w:ascii="Times New Roman" w:hAnsi="Times New Roman" w:cs="Times New Roman"/>
          <w:sz w:val="28"/>
          <w:szCs w:val="28"/>
        </w:rPr>
        <w:t>3</w:t>
      </w:r>
      <w:r>
        <w:rPr>
          <w:rFonts w:ascii="Times New Roman" w:hAnsi="Times New Roman" w:cs="Times New Roman"/>
          <w:sz w:val="28"/>
          <w:szCs w:val="28"/>
        </w:rPr>
        <w:t>.3</w:t>
      </w:r>
      <w:r w:rsidRPr="00B366E2">
        <w:rPr>
          <w:rFonts w:ascii="Times New Roman" w:hAnsi="Times New Roman" w:cs="Times New Roman"/>
          <w:sz w:val="28"/>
          <w:szCs w:val="28"/>
        </w:rPr>
        <w:t xml:space="preserve"> </w:t>
      </w:r>
      <w:r>
        <w:rPr>
          <w:rFonts w:ascii="Times New Roman" w:hAnsi="Times New Roman" w:cs="Times New Roman"/>
          <w:sz w:val="28"/>
          <w:szCs w:val="28"/>
        </w:rPr>
        <w:t>–</w:t>
      </w:r>
      <w:r w:rsidRPr="00B366E2">
        <w:rPr>
          <w:rFonts w:ascii="Times New Roman" w:hAnsi="Times New Roman" w:cs="Times New Roman"/>
          <w:sz w:val="28"/>
          <w:szCs w:val="28"/>
        </w:rPr>
        <w:t xml:space="preserve"> </w:t>
      </w:r>
      <w:r>
        <w:rPr>
          <w:rFonts w:ascii="Times New Roman" w:hAnsi="Times New Roman" w:cs="Times New Roman"/>
          <w:sz w:val="28"/>
          <w:szCs w:val="28"/>
        </w:rPr>
        <w:t>Activity D</w:t>
      </w:r>
      <w:r w:rsidRPr="00B366E2">
        <w:rPr>
          <w:rFonts w:ascii="Times New Roman" w:hAnsi="Times New Roman" w:cs="Times New Roman"/>
          <w:sz w:val="28"/>
          <w:szCs w:val="28"/>
        </w:rPr>
        <w:t>iagram</w:t>
      </w:r>
    </w:p>
    <w:p w14:paraId="5E9D8944" w14:textId="77777777" w:rsidR="007302F5" w:rsidRPr="00B76948" w:rsidRDefault="007302F5" w:rsidP="007302F5">
      <w:pPr>
        <w:spacing w:after="0"/>
        <w:ind w:firstLineChars="200" w:firstLine="560"/>
        <w:jc w:val="both"/>
        <w:rPr>
          <w:lang w:eastAsia="zh-CN"/>
        </w:rPr>
      </w:pPr>
      <w:r w:rsidRPr="00B76948">
        <w:rPr>
          <w:lang w:eastAsia="zh-CN"/>
        </w:rPr>
        <w:lastRenderedPageBreak/>
        <w:t>The activity diagram describes the rules followed by the sequence relationship of object activities. It focuses on the behavior of the system rather than the processing process of the system. Activity diagrams can represent the situation of concurrent activities, and activity diagrams are object-oriented.</w:t>
      </w:r>
    </w:p>
    <w:p w14:paraId="798D6E74" w14:textId="3FD1C33D" w:rsidR="001B1CF6" w:rsidRDefault="001B1CF6" w:rsidP="001B1CF6">
      <w:pPr>
        <w:spacing w:after="0"/>
        <w:ind w:firstLine="560"/>
        <w:jc w:val="both"/>
        <w:rPr>
          <w:lang w:eastAsia="zh-CN"/>
        </w:rPr>
      </w:pPr>
      <w:r>
        <w:rPr>
          <w:lang w:eastAsia="zh-CN"/>
        </w:rPr>
        <w:t>When a user uses a used goods trading system, he first logs in and then sees the shopping page homepage, on which he can select different types of goods and also choose to post his own goods, and in the process, he can communicate with the seller or buyer to discuss the specific information about the goods.</w:t>
      </w:r>
    </w:p>
    <w:p w14:paraId="68150E66" w14:textId="43CE938F" w:rsidR="00D3300E" w:rsidRDefault="001B1CF6" w:rsidP="001B1CF6">
      <w:pPr>
        <w:spacing w:after="0"/>
        <w:ind w:firstLine="560"/>
        <w:jc w:val="both"/>
        <w:rPr>
          <w:lang w:eastAsia="zh-CN"/>
        </w:rPr>
      </w:pPr>
      <w:r>
        <w:rPr>
          <w:lang w:eastAsia="zh-CN"/>
        </w:rPr>
        <w:t>At the same time, the management of various user information, the setting of mall announcements, the handling of order disputes, and the management of products all need to be operated by the system administrator. The business flow chart of the trading mall is shown in the figure.</w:t>
      </w:r>
      <w:r w:rsidR="00A52DB7">
        <w:br w:type="page"/>
      </w:r>
    </w:p>
    <w:p w14:paraId="345C7B1A" w14:textId="632C4298" w:rsidR="00D3300E" w:rsidRPr="00A74CE5" w:rsidRDefault="00D3300E" w:rsidP="00A74CE5">
      <w:pPr>
        <w:pStyle w:val="Heading1"/>
        <w:spacing w:before="0" w:after="0" w:line="240" w:lineRule="auto"/>
        <w:jc w:val="center"/>
        <w:rPr>
          <w:sz w:val="32"/>
          <w:szCs w:val="32"/>
          <w:lang w:eastAsia="zh-CN"/>
        </w:rPr>
      </w:pPr>
      <w:bookmarkStart w:id="117" w:name="_Toc119588831"/>
      <w:r w:rsidRPr="00A74CE5">
        <w:rPr>
          <w:rFonts w:hint="eastAsia"/>
          <w:sz w:val="32"/>
          <w:szCs w:val="32"/>
          <w:lang w:eastAsia="zh-CN"/>
        </w:rPr>
        <w:lastRenderedPageBreak/>
        <w:t>CONCLUSION</w:t>
      </w:r>
      <w:bookmarkEnd w:id="117"/>
    </w:p>
    <w:p w14:paraId="3403A998" w14:textId="3D894F03" w:rsidR="00C41A9A" w:rsidRDefault="00E27DA8" w:rsidP="00E27DA8">
      <w:pPr>
        <w:spacing w:after="0"/>
        <w:rPr>
          <w:b/>
          <w:bCs/>
          <w:lang w:eastAsia="zh-CN"/>
        </w:rPr>
      </w:pPr>
      <w:r>
        <w:rPr>
          <w:b/>
          <w:bCs/>
          <w:lang w:eastAsia="zh-CN"/>
        </w:rPr>
        <w:tab/>
      </w:r>
      <w:r>
        <w:rPr>
          <w:b/>
          <w:bCs/>
          <w:lang w:eastAsia="zh-CN"/>
        </w:rPr>
        <w:tab/>
      </w:r>
      <w:r>
        <w:rPr>
          <w:b/>
          <w:bCs/>
          <w:lang w:eastAsia="zh-CN"/>
        </w:rPr>
        <w:tab/>
      </w:r>
    </w:p>
    <w:p w14:paraId="1353312B" w14:textId="77777777" w:rsidR="005A0ECF" w:rsidRPr="005A0ECF" w:rsidRDefault="005A0ECF" w:rsidP="00E54530">
      <w:pPr>
        <w:spacing w:after="0"/>
        <w:ind w:firstLine="560"/>
        <w:jc w:val="both"/>
        <w:rPr>
          <w:lang w:eastAsia="zh-CN"/>
        </w:rPr>
      </w:pPr>
      <w:r w:rsidRPr="005A0ECF">
        <w:rPr>
          <w:lang w:eastAsia="zh-CN"/>
        </w:rPr>
        <w:t>This paper mainly describes the design process of the second-hand goods trading system, including functional diagrams and UML diagrams, the system is used by users and administrators, users have both buyer and seller status, which largely enhances the convenience of second-hand goods trading, at the same time, the system is supervised and maintained by administrators, which can make the trading system more orderly. The system is monitored and maintained by the administrator, which makes the trading system more orderly.</w:t>
      </w:r>
    </w:p>
    <w:p w14:paraId="799205E0" w14:textId="77777777" w:rsidR="005A0ECF" w:rsidRPr="005A0ECF" w:rsidRDefault="005A0ECF" w:rsidP="00E54530">
      <w:pPr>
        <w:spacing w:after="0"/>
        <w:ind w:firstLine="560"/>
        <w:jc w:val="both"/>
        <w:rPr>
          <w:lang w:eastAsia="zh-CN"/>
        </w:rPr>
      </w:pPr>
      <w:r w:rsidRPr="005A0ECF">
        <w:rPr>
          <w:lang w:eastAsia="zh-CN"/>
        </w:rPr>
        <w:t>In addition, the design of functional diagrams also caused some small mistakes, such as in IDEF0, User was wrongly used as the input of the system, but under the guidance of the tutor, the input was changed to commodity, because this is a second-hand goods trading mall, so commodity is the input source of the system.</w:t>
      </w:r>
    </w:p>
    <w:p w14:paraId="57A8F836" w14:textId="43C19C7F" w:rsidR="00E27DA8" w:rsidRPr="00E54530" w:rsidRDefault="00E54530" w:rsidP="00E54530">
      <w:pPr>
        <w:spacing w:after="0"/>
        <w:ind w:firstLine="560"/>
        <w:jc w:val="both"/>
        <w:rPr>
          <w:lang w:eastAsia="zh-CN"/>
        </w:rPr>
      </w:pPr>
      <w:r w:rsidRPr="00E54530">
        <w:rPr>
          <w:lang w:eastAsia="zh-CN"/>
        </w:rPr>
        <w:t>Finally, I would like to thank my mentor Khajynova Natalia Vladimirovna for her careful guidance, so much so that the system of the second-hand goods trading was designed to perfection.</w:t>
      </w:r>
    </w:p>
    <w:p w14:paraId="5B465F28" w14:textId="6A555D50" w:rsidR="00D3300E" w:rsidRPr="009C364D" w:rsidRDefault="009C364D" w:rsidP="00E27DA8">
      <w:pPr>
        <w:spacing w:after="0"/>
        <w:jc w:val="both"/>
        <w:rPr>
          <w:bCs/>
        </w:rPr>
      </w:pPr>
      <w:r w:rsidRPr="009C364D">
        <w:rPr>
          <w:bCs/>
        </w:rPr>
        <w:br w:type="page"/>
      </w:r>
    </w:p>
    <w:p w14:paraId="48F1B7C9" w14:textId="36DCE736" w:rsidR="00C9132C" w:rsidRPr="00A74CE5" w:rsidRDefault="00C9132C" w:rsidP="00A74CE5">
      <w:pPr>
        <w:pStyle w:val="Heading1"/>
        <w:spacing w:before="0" w:after="0" w:line="240" w:lineRule="auto"/>
        <w:jc w:val="center"/>
        <w:rPr>
          <w:sz w:val="32"/>
          <w:szCs w:val="32"/>
          <w:lang w:eastAsia="zh-CN"/>
        </w:rPr>
      </w:pPr>
      <w:bookmarkStart w:id="118" w:name="_Toc119588832"/>
      <w:r w:rsidRPr="00A74CE5">
        <w:rPr>
          <w:sz w:val="32"/>
          <w:szCs w:val="32"/>
          <w:lang w:eastAsia="zh-CN"/>
        </w:rPr>
        <w:lastRenderedPageBreak/>
        <w:t>REFERENCES</w:t>
      </w:r>
      <w:bookmarkEnd w:id="118"/>
    </w:p>
    <w:p w14:paraId="0104180E" w14:textId="77777777" w:rsidR="00A52DB7" w:rsidRDefault="00A52DB7" w:rsidP="00F278ED">
      <w:pPr>
        <w:spacing w:after="0"/>
        <w:ind w:firstLineChars="200" w:firstLine="560"/>
        <w:jc w:val="both"/>
      </w:pPr>
    </w:p>
    <w:p w14:paraId="223E4B23" w14:textId="5963D9C6" w:rsidR="001A49AA" w:rsidRDefault="008A4829" w:rsidP="006A5009">
      <w:pPr>
        <w:pStyle w:val="ListParagraph"/>
        <w:numPr>
          <w:ilvl w:val="0"/>
          <w:numId w:val="8"/>
        </w:numPr>
        <w:ind w:firstLineChars="0"/>
        <w:jc w:val="both"/>
      </w:pPr>
      <w:r w:rsidRPr="008A4829">
        <w:t xml:space="preserve">Automation of strategy using IDEF0A </w:t>
      </w:r>
      <w:r>
        <w:t xml:space="preserve">[Electronic resource] </w:t>
      </w:r>
      <w:r w:rsidR="006A5009">
        <w:t>-</w:t>
      </w:r>
      <w:r>
        <w:t xml:space="preserve"> Access mode:</w:t>
      </w:r>
      <w:r w:rsidR="006A5009">
        <w:t xml:space="preserve"> </w:t>
      </w:r>
      <w:r w:rsidRPr="008A4829">
        <w:t>https://www.sciencedirect.com/science/article/pii/S2214716015000111</w:t>
      </w:r>
    </w:p>
    <w:p w14:paraId="2AB92E00" w14:textId="590A0E19" w:rsidR="00C9132C" w:rsidRDefault="005B69F2" w:rsidP="00BE67B1">
      <w:pPr>
        <w:pStyle w:val="ListParagraph"/>
        <w:numPr>
          <w:ilvl w:val="0"/>
          <w:numId w:val="8"/>
        </w:numPr>
        <w:ind w:firstLineChars="0"/>
        <w:jc w:val="both"/>
      </w:pPr>
      <w:r>
        <w:t xml:space="preserve">How to make UML diagrams [Electronic resource] - Access mode: </w:t>
      </w:r>
      <w:r w:rsidRPr="00C001ED">
        <w:t>https://www.lucidchart.com/pages</w:t>
      </w:r>
    </w:p>
    <w:p w14:paraId="2890DE89" w14:textId="2DF9C5CC" w:rsidR="006D4102" w:rsidRDefault="005B69F2" w:rsidP="00BE67B1">
      <w:pPr>
        <w:pStyle w:val="ListParagraph"/>
        <w:numPr>
          <w:ilvl w:val="0"/>
          <w:numId w:val="8"/>
        </w:numPr>
        <w:ind w:firstLineChars="0"/>
        <w:jc w:val="both"/>
      </w:pPr>
      <w:r w:rsidRPr="005B69F2">
        <w:t>Understand UML class diagrams and sequence diagrams</w:t>
      </w:r>
      <w:r>
        <w:t xml:space="preserve"> [Electronic resource] - Access mode: </w:t>
      </w:r>
      <w:r w:rsidRPr="00C001ED">
        <w:t>https://design-patterns.readthedocs.io/zh_CN/latest/read_uml.html</w:t>
      </w:r>
    </w:p>
    <w:p w14:paraId="6649F56D" w14:textId="6271F578" w:rsidR="006D4102" w:rsidRDefault="00101663" w:rsidP="00BE67B1">
      <w:pPr>
        <w:pStyle w:val="ListParagraph"/>
        <w:numPr>
          <w:ilvl w:val="0"/>
          <w:numId w:val="8"/>
        </w:numPr>
        <w:ind w:firstLineChars="0"/>
        <w:jc w:val="both"/>
      </w:pPr>
      <w:r w:rsidRPr="00101663">
        <w:t>Introduction to UML Modeling Activity Diagram</w:t>
      </w:r>
      <w:r>
        <w:t xml:space="preserve"> [Electronic resource] - Access mode: </w:t>
      </w:r>
      <w:r w:rsidRPr="00C001ED">
        <w:t>https://www.cnblogs.com/ywqu/archive/2009/12/14/1624082.html</w:t>
      </w:r>
    </w:p>
    <w:p w14:paraId="1D0274A8" w14:textId="7ECE158A" w:rsidR="006D4102" w:rsidRPr="00E118B9" w:rsidRDefault="006D4102" w:rsidP="00E27DA8">
      <w:pPr>
        <w:jc w:val="both"/>
      </w:pPr>
    </w:p>
    <w:sectPr w:rsidR="006D4102" w:rsidRPr="00E118B9" w:rsidSect="00E10704">
      <w:pgSz w:w="11907" w:h="16840" w:code="1"/>
      <w:pgMar w:top="1134" w:right="567" w:bottom="1134" w:left="1418" w:header="0" w:footer="0" w:gutter="0"/>
      <w:cols w:space="720"/>
      <w:docGrid w:linePitch="381"/>
      <w:sectPrChange w:id="119" w:author="charlie boyer" w:date="2022-11-18T14:46:00Z">
        <w:sectPr w:rsidR="006D4102" w:rsidRPr="00E118B9" w:rsidSect="00E10704">
          <w:pgMar w:top="1134" w:right="567" w:bottom="1134" w:left="1418" w:header="720" w:footer="720" w:gutter="0"/>
          <w:docGrid w:linePitch="36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207AA" w14:textId="77777777" w:rsidR="00D43A1E" w:rsidRDefault="00D43A1E" w:rsidP="000620DD">
      <w:pPr>
        <w:spacing w:after="0" w:line="240" w:lineRule="auto"/>
      </w:pPr>
      <w:r>
        <w:separator/>
      </w:r>
    </w:p>
  </w:endnote>
  <w:endnote w:type="continuationSeparator" w:id="0">
    <w:p w14:paraId="2434821D" w14:textId="77777777" w:rsidR="00D43A1E" w:rsidRDefault="00D43A1E" w:rsidP="00062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96" w:author="charlie boyer" w:date="2022-11-18T14:52:00Z"/>
  <w:sdt>
    <w:sdtPr>
      <w:id w:val="-1449229236"/>
      <w:docPartObj>
        <w:docPartGallery w:val="Page Numbers (Bottom of Page)"/>
        <w:docPartUnique/>
      </w:docPartObj>
    </w:sdtPr>
    <w:sdtContent>
      <w:customXmlInsRangeEnd w:id="96"/>
      <w:p w14:paraId="6C39DB4C" w14:textId="1D7962CB" w:rsidR="00AB3263" w:rsidRDefault="00AB3263">
        <w:pPr>
          <w:pStyle w:val="Footer"/>
          <w:jc w:val="right"/>
          <w:rPr>
            <w:ins w:id="97" w:author="charlie boyer" w:date="2022-11-18T14:52:00Z"/>
          </w:rPr>
        </w:pPr>
        <w:ins w:id="98" w:author="charlie boyer" w:date="2022-11-18T14:52:00Z">
          <w:r>
            <w:fldChar w:fldCharType="begin"/>
          </w:r>
          <w:r>
            <w:instrText>PAGE   \* MERGEFORMAT</w:instrText>
          </w:r>
          <w:r>
            <w:fldChar w:fldCharType="separate"/>
          </w:r>
          <w:r>
            <w:rPr>
              <w:lang w:val="en-GB"/>
            </w:rPr>
            <w:t>2</w:t>
          </w:r>
          <w:r>
            <w:fldChar w:fldCharType="end"/>
          </w:r>
        </w:ins>
      </w:p>
      <w:customXmlInsRangeStart w:id="99" w:author="charlie boyer" w:date="2022-11-18T14:52:00Z"/>
    </w:sdtContent>
  </w:sdt>
  <w:customXmlInsRangeEnd w:id="99"/>
  <w:p w14:paraId="266DE2B5" w14:textId="77777777" w:rsidR="00E10704" w:rsidRDefault="00E10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0CCB" w14:textId="77777777" w:rsidR="00D43A1E" w:rsidRDefault="00D43A1E" w:rsidP="000620DD">
      <w:pPr>
        <w:spacing w:after="0" w:line="240" w:lineRule="auto"/>
      </w:pPr>
      <w:r>
        <w:separator/>
      </w:r>
    </w:p>
  </w:footnote>
  <w:footnote w:type="continuationSeparator" w:id="0">
    <w:p w14:paraId="08652674" w14:textId="77777777" w:rsidR="00D43A1E" w:rsidRDefault="00D43A1E" w:rsidP="00062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C816" w14:textId="77777777" w:rsidR="000620DD" w:rsidRDefault="000620DD" w:rsidP="008B41B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2A14" w14:textId="77777777" w:rsidR="008B41BE" w:rsidRDefault="008B41BE" w:rsidP="008B41B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A92"/>
    <w:multiLevelType w:val="hybridMultilevel"/>
    <w:tmpl w:val="871A8C4A"/>
    <w:lvl w:ilvl="0" w:tplc="33DC1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DE6A18"/>
    <w:multiLevelType w:val="hybridMultilevel"/>
    <w:tmpl w:val="AB9028A4"/>
    <w:lvl w:ilvl="0" w:tplc="6030A294">
      <w:numFmt w:val="bullet"/>
      <w:lvlText w:val="-"/>
      <w:lvlJc w:val="left"/>
      <w:pPr>
        <w:ind w:left="920" w:hanging="360"/>
      </w:pPr>
      <w:rPr>
        <w:rFonts w:ascii="Times New Roman" w:eastAsia="Courier New"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218C2E42"/>
    <w:multiLevelType w:val="hybridMultilevel"/>
    <w:tmpl w:val="9A0891E2"/>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15:restartNumberingAfterBreak="0">
    <w:nsid w:val="2E287453"/>
    <w:multiLevelType w:val="hybridMultilevel"/>
    <w:tmpl w:val="D44AC3FA"/>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2E54B56"/>
    <w:multiLevelType w:val="hybridMultilevel"/>
    <w:tmpl w:val="AE346E7A"/>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49EE6313"/>
    <w:multiLevelType w:val="hybridMultilevel"/>
    <w:tmpl w:val="21369FE4"/>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4BFE1E48"/>
    <w:multiLevelType w:val="hybridMultilevel"/>
    <w:tmpl w:val="B664C7B2"/>
    <w:lvl w:ilvl="0" w:tplc="2DD49C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6E15A2"/>
    <w:multiLevelType w:val="hybridMultilevel"/>
    <w:tmpl w:val="5080C96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62C318E2"/>
    <w:multiLevelType w:val="hybridMultilevel"/>
    <w:tmpl w:val="AC68BC36"/>
    <w:lvl w:ilvl="0" w:tplc="6030A294">
      <w:numFmt w:val="bullet"/>
      <w:lvlText w:val="-"/>
      <w:lvlJc w:val="left"/>
      <w:pPr>
        <w:ind w:left="980" w:hanging="420"/>
      </w:pPr>
      <w:rPr>
        <w:rFonts w:ascii="Times New Roman" w:eastAsia="Courier New" w:hAnsi="Times New Roman" w:cs="Times New Roman"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16cid:durableId="24330634">
    <w:abstractNumId w:val="4"/>
  </w:num>
  <w:num w:numId="2" w16cid:durableId="1762949708">
    <w:abstractNumId w:val="8"/>
  </w:num>
  <w:num w:numId="3" w16cid:durableId="1676153372">
    <w:abstractNumId w:val="5"/>
  </w:num>
  <w:num w:numId="4" w16cid:durableId="1616597166">
    <w:abstractNumId w:val="2"/>
  </w:num>
  <w:num w:numId="5" w16cid:durableId="991981537">
    <w:abstractNumId w:val="3"/>
  </w:num>
  <w:num w:numId="6" w16cid:durableId="1319924751">
    <w:abstractNumId w:val="7"/>
  </w:num>
  <w:num w:numId="7" w16cid:durableId="735010503">
    <w:abstractNumId w:val="1"/>
  </w:num>
  <w:num w:numId="8" w16cid:durableId="744836466">
    <w:abstractNumId w:val="6"/>
  </w:num>
  <w:num w:numId="9" w16cid:durableId="18531030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ie boyer">
    <w15:presenceInfo w15:providerId="Windows Live" w15:userId="fe1dc915cca3e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CA0"/>
    <w:rsid w:val="00000A32"/>
    <w:rsid w:val="00010580"/>
    <w:rsid w:val="00013B00"/>
    <w:rsid w:val="00033E41"/>
    <w:rsid w:val="00041509"/>
    <w:rsid w:val="00050D17"/>
    <w:rsid w:val="0005115B"/>
    <w:rsid w:val="000620DD"/>
    <w:rsid w:val="000756F6"/>
    <w:rsid w:val="000818D6"/>
    <w:rsid w:val="000A7462"/>
    <w:rsid w:val="000B5BEE"/>
    <w:rsid w:val="000C1118"/>
    <w:rsid w:val="000C20E1"/>
    <w:rsid w:val="000C2F19"/>
    <w:rsid w:val="000C6EEA"/>
    <w:rsid w:val="000E447D"/>
    <w:rsid w:val="00101663"/>
    <w:rsid w:val="00116ED2"/>
    <w:rsid w:val="001222DF"/>
    <w:rsid w:val="001236BD"/>
    <w:rsid w:val="0013452E"/>
    <w:rsid w:val="0014079E"/>
    <w:rsid w:val="00142CC2"/>
    <w:rsid w:val="00144BA9"/>
    <w:rsid w:val="0014610F"/>
    <w:rsid w:val="0015497D"/>
    <w:rsid w:val="00157366"/>
    <w:rsid w:val="00164DEA"/>
    <w:rsid w:val="00177CCC"/>
    <w:rsid w:val="00185C3A"/>
    <w:rsid w:val="0019168C"/>
    <w:rsid w:val="001A0601"/>
    <w:rsid w:val="001A3231"/>
    <w:rsid w:val="001A49AA"/>
    <w:rsid w:val="001B1CF6"/>
    <w:rsid w:val="001B349B"/>
    <w:rsid w:val="001B6F17"/>
    <w:rsid w:val="001B7B03"/>
    <w:rsid w:val="001C6641"/>
    <w:rsid w:val="001E0A27"/>
    <w:rsid w:val="001E3AEE"/>
    <w:rsid w:val="001F43C3"/>
    <w:rsid w:val="002056A3"/>
    <w:rsid w:val="00210C1C"/>
    <w:rsid w:val="0021530C"/>
    <w:rsid w:val="0024665C"/>
    <w:rsid w:val="00265E0C"/>
    <w:rsid w:val="002774EA"/>
    <w:rsid w:val="002806F2"/>
    <w:rsid w:val="00294079"/>
    <w:rsid w:val="00295D29"/>
    <w:rsid w:val="002A23B3"/>
    <w:rsid w:val="002A42B1"/>
    <w:rsid w:val="002B3570"/>
    <w:rsid w:val="002B484B"/>
    <w:rsid w:val="002B4F6F"/>
    <w:rsid w:val="002C46BB"/>
    <w:rsid w:val="002D37F5"/>
    <w:rsid w:val="002D456E"/>
    <w:rsid w:val="002D4E64"/>
    <w:rsid w:val="002E519E"/>
    <w:rsid w:val="002F12A1"/>
    <w:rsid w:val="002F16F6"/>
    <w:rsid w:val="002F6A0D"/>
    <w:rsid w:val="002F7025"/>
    <w:rsid w:val="00300196"/>
    <w:rsid w:val="00304E2B"/>
    <w:rsid w:val="00307B66"/>
    <w:rsid w:val="0032193D"/>
    <w:rsid w:val="00323DAF"/>
    <w:rsid w:val="00324C0E"/>
    <w:rsid w:val="00331BC8"/>
    <w:rsid w:val="00334FDE"/>
    <w:rsid w:val="003371DB"/>
    <w:rsid w:val="00343B84"/>
    <w:rsid w:val="00362EDE"/>
    <w:rsid w:val="00370B9D"/>
    <w:rsid w:val="003713F9"/>
    <w:rsid w:val="00376F8B"/>
    <w:rsid w:val="00387ACC"/>
    <w:rsid w:val="003B0F39"/>
    <w:rsid w:val="003B248D"/>
    <w:rsid w:val="003B3058"/>
    <w:rsid w:val="003C0B75"/>
    <w:rsid w:val="003C53DE"/>
    <w:rsid w:val="003E2D66"/>
    <w:rsid w:val="004048D2"/>
    <w:rsid w:val="004100E2"/>
    <w:rsid w:val="00411B2C"/>
    <w:rsid w:val="00411C4C"/>
    <w:rsid w:val="0041383C"/>
    <w:rsid w:val="004178A2"/>
    <w:rsid w:val="00420486"/>
    <w:rsid w:val="00421216"/>
    <w:rsid w:val="0045151E"/>
    <w:rsid w:val="00451803"/>
    <w:rsid w:val="0045368A"/>
    <w:rsid w:val="00453E80"/>
    <w:rsid w:val="00461013"/>
    <w:rsid w:val="0046247D"/>
    <w:rsid w:val="00472E38"/>
    <w:rsid w:val="004746EE"/>
    <w:rsid w:val="00486AD0"/>
    <w:rsid w:val="0049616A"/>
    <w:rsid w:val="004A01F1"/>
    <w:rsid w:val="004A4052"/>
    <w:rsid w:val="004A5738"/>
    <w:rsid w:val="004A7F96"/>
    <w:rsid w:val="004B1AF4"/>
    <w:rsid w:val="004D062C"/>
    <w:rsid w:val="004E0447"/>
    <w:rsid w:val="004E1FC3"/>
    <w:rsid w:val="004F56EA"/>
    <w:rsid w:val="00505B17"/>
    <w:rsid w:val="005106F3"/>
    <w:rsid w:val="00515D98"/>
    <w:rsid w:val="00530D31"/>
    <w:rsid w:val="00540F60"/>
    <w:rsid w:val="005453B5"/>
    <w:rsid w:val="00551C96"/>
    <w:rsid w:val="00552B03"/>
    <w:rsid w:val="00557410"/>
    <w:rsid w:val="005769ED"/>
    <w:rsid w:val="0059138C"/>
    <w:rsid w:val="00595F3D"/>
    <w:rsid w:val="00596927"/>
    <w:rsid w:val="005A0ECF"/>
    <w:rsid w:val="005A5090"/>
    <w:rsid w:val="005A7639"/>
    <w:rsid w:val="005B69F2"/>
    <w:rsid w:val="005C7A1C"/>
    <w:rsid w:val="005E0990"/>
    <w:rsid w:val="00602D0F"/>
    <w:rsid w:val="00604585"/>
    <w:rsid w:val="00613505"/>
    <w:rsid w:val="00613764"/>
    <w:rsid w:val="00626047"/>
    <w:rsid w:val="006359E0"/>
    <w:rsid w:val="006520D1"/>
    <w:rsid w:val="00653BF4"/>
    <w:rsid w:val="0066062A"/>
    <w:rsid w:val="00662F1B"/>
    <w:rsid w:val="00664B4C"/>
    <w:rsid w:val="0068133C"/>
    <w:rsid w:val="00683D8C"/>
    <w:rsid w:val="00685C52"/>
    <w:rsid w:val="0069337D"/>
    <w:rsid w:val="00694D73"/>
    <w:rsid w:val="006A0E79"/>
    <w:rsid w:val="006A5009"/>
    <w:rsid w:val="006A5A64"/>
    <w:rsid w:val="006C2AB8"/>
    <w:rsid w:val="006C60D9"/>
    <w:rsid w:val="006C7711"/>
    <w:rsid w:val="006D4102"/>
    <w:rsid w:val="006D59E2"/>
    <w:rsid w:val="006E206C"/>
    <w:rsid w:val="006E35CE"/>
    <w:rsid w:val="006E4419"/>
    <w:rsid w:val="0070433A"/>
    <w:rsid w:val="00711D4E"/>
    <w:rsid w:val="007135A2"/>
    <w:rsid w:val="00713966"/>
    <w:rsid w:val="00713B32"/>
    <w:rsid w:val="007158A4"/>
    <w:rsid w:val="007302F5"/>
    <w:rsid w:val="00735120"/>
    <w:rsid w:val="00737856"/>
    <w:rsid w:val="00754340"/>
    <w:rsid w:val="00760B38"/>
    <w:rsid w:val="00775339"/>
    <w:rsid w:val="00794F8B"/>
    <w:rsid w:val="007B116B"/>
    <w:rsid w:val="007E4440"/>
    <w:rsid w:val="007E7652"/>
    <w:rsid w:val="007F1BA0"/>
    <w:rsid w:val="008134EA"/>
    <w:rsid w:val="008177D8"/>
    <w:rsid w:val="00827239"/>
    <w:rsid w:val="00833223"/>
    <w:rsid w:val="0083745A"/>
    <w:rsid w:val="008430D2"/>
    <w:rsid w:val="00844D39"/>
    <w:rsid w:val="00852CEB"/>
    <w:rsid w:val="00865CE7"/>
    <w:rsid w:val="0087545D"/>
    <w:rsid w:val="0088019F"/>
    <w:rsid w:val="008A1BEC"/>
    <w:rsid w:val="008A4829"/>
    <w:rsid w:val="008A612B"/>
    <w:rsid w:val="008B3A92"/>
    <w:rsid w:val="008B41BE"/>
    <w:rsid w:val="008D0B96"/>
    <w:rsid w:val="008D6476"/>
    <w:rsid w:val="008E0AFA"/>
    <w:rsid w:val="008E6075"/>
    <w:rsid w:val="008F2625"/>
    <w:rsid w:val="008F6426"/>
    <w:rsid w:val="008F760A"/>
    <w:rsid w:val="008F771B"/>
    <w:rsid w:val="0090200A"/>
    <w:rsid w:val="0091528F"/>
    <w:rsid w:val="00925A23"/>
    <w:rsid w:val="00930278"/>
    <w:rsid w:val="00930AEF"/>
    <w:rsid w:val="009363CC"/>
    <w:rsid w:val="0094698D"/>
    <w:rsid w:val="00956F77"/>
    <w:rsid w:val="0095757E"/>
    <w:rsid w:val="00961016"/>
    <w:rsid w:val="00970DE8"/>
    <w:rsid w:val="00972E6A"/>
    <w:rsid w:val="009747A6"/>
    <w:rsid w:val="00986261"/>
    <w:rsid w:val="0099476F"/>
    <w:rsid w:val="009A3C42"/>
    <w:rsid w:val="009A6759"/>
    <w:rsid w:val="009C23BB"/>
    <w:rsid w:val="009C364D"/>
    <w:rsid w:val="009C7B80"/>
    <w:rsid w:val="009D2338"/>
    <w:rsid w:val="009D4141"/>
    <w:rsid w:val="009E2E5F"/>
    <w:rsid w:val="009F0742"/>
    <w:rsid w:val="009F0880"/>
    <w:rsid w:val="009F5378"/>
    <w:rsid w:val="009F55CE"/>
    <w:rsid w:val="009F62B1"/>
    <w:rsid w:val="00A05E29"/>
    <w:rsid w:val="00A11D9A"/>
    <w:rsid w:val="00A14CE2"/>
    <w:rsid w:val="00A257FC"/>
    <w:rsid w:val="00A27B7D"/>
    <w:rsid w:val="00A35245"/>
    <w:rsid w:val="00A44188"/>
    <w:rsid w:val="00A52DB7"/>
    <w:rsid w:val="00A6393E"/>
    <w:rsid w:val="00A649CD"/>
    <w:rsid w:val="00A74CE5"/>
    <w:rsid w:val="00A756F1"/>
    <w:rsid w:val="00A83163"/>
    <w:rsid w:val="00A86F22"/>
    <w:rsid w:val="00A959FD"/>
    <w:rsid w:val="00AB05B9"/>
    <w:rsid w:val="00AB0E05"/>
    <w:rsid w:val="00AB300C"/>
    <w:rsid w:val="00AB3263"/>
    <w:rsid w:val="00AC2FEC"/>
    <w:rsid w:val="00AC5A26"/>
    <w:rsid w:val="00AE6CC3"/>
    <w:rsid w:val="00AF6B98"/>
    <w:rsid w:val="00B06C75"/>
    <w:rsid w:val="00B366E2"/>
    <w:rsid w:val="00B46643"/>
    <w:rsid w:val="00B55205"/>
    <w:rsid w:val="00B55F41"/>
    <w:rsid w:val="00B6265E"/>
    <w:rsid w:val="00B76948"/>
    <w:rsid w:val="00B775A4"/>
    <w:rsid w:val="00B864E8"/>
    <w:rsid w:val="00B92144"/>
    <w:rsid w:val="00B95B8F"/>
    <w:rsid w:val="00B95DEE"/>
    <w:rsid w:val="00BA6B4F"/>
    <w:rsid w:val="00BB6C0B"/>
    <w:rsid w:val="00BC65A0"/>
    <w:rsid w:val="00BD2007"/>
    <w:rsid w:val="00BE20D2"/>
    <w:rsid w:val="00BE505B"/>
    <w:rsid w:val="00BE67B1"/>
    <w:rsid w:val="00BF2038"/>
    <w:rsid w:val="00BF6768"/>
    <w:rsid w:val="00BF6AA1"/>
    <w:rsid w:val="00C001ED"/>
    <w:rsid w:val="00C0087F"/>
    <w:rsid w:val="00C044A3"/>
    <w:rsid w:val="00C13ED2"/>
    <w:rsid w:val="00C3006E"/>
    <w:rsid w:val="00C41A9A"/>
    <w:rsid w:val="00C631A6"/>
    <w:rsid w:val="00C9132C"/>
    <w:rsid w:val="00C943DE"/>
    <w:rsid w:val="00C9557E"/>
    <w:rsid w:val="00CA0831"/>
    <w:rsid w:val="00CA3873"/>
    <w:rsid w:val="00CD7CA0"/>
    <w:rsid w:val="00CF38AB"/>
    <w:rsid w:val="00CF5040"/>
    <w:rsid w:val="00CF636E"/>
    <w:rsid w:val="00D1208E"/>
    <w:rsid w:val="00D166D8"/>
    <w:rsid w:val="00D24914"/>
    <w:rsid w:val="00D30ED4"/>
    <w:rsid w:val="00D3300E"/>
    <w:rsid w:val="00D33811"/>
    <w:rsid w:val="00D3437F"/>
    <w:rsid w:val="00D43A1E"/>
    <w:rsid w:val="00D46E80"/>
    <w:rsid w:val="00D50FEA"/>
    <w:rsid w:val="00D60CC2"/>
    <w:rsid w:val="00D61AE6"/>
    <w:rsid w:val="00D77B91"/>
    <w:rsid w:val="00D851DB"/>
    <w:rsid w:val="00D96C20"/>
    <w:rsid w:val="00DA1EB5"/>
    <w:rsid w:val="00DA7898"/>
    <w:rsid w:val="00DB5AD0"/>
    <w:rsid w:val="00DB5C03"/>
    <w:rsid w:val="00DB62CA"/>
    <w:rsid w:val="00DC03C5"/>
    <w:rsid w:val="00DC1186"/>
    <w:rsid w:val="00DC2940"/>
    <w:rsid w:val="00DC313E"/>
    <w:rsid w:val="00DD02BB"/>
    <w:rsid w:val="00DD2000"/>
    <w:rsid w:val="00DE2258"/>
    <w:rsid w:val="00DE44A2"/>
    <w:rsid w:val="00E10704"/>
    <w:rsid w:val="00E118B9"/>
    <w:rsid w:val="00E17C1B"/>
    <w:rsid w:val="00E26B62"/>
    <w:rsid w:val="00E27B4C"/>
    <w:rsid w:val="00E27DA8"/>
    <w:rsid w:val="00E27F67"/>
    <w:rsid w:val="00E30DFF"/>
    <w:rsid w:val="00E31EF8"/>
    <w:rsid w:val="00E37AD5"/>
    <w:rsid w:val="00E42B17"/>
    <w:rsid w:val="00E432B3"/>
    <w:rsid w:val="00E4605A"/>
    <w:rsid w:val="00E46C79"/>
    <w:rsid w:val="00E5159F"/>
    <w:rsid w:val="00E54530"/>
    <w:rsid w:val="00E60C06"/>
    <w:rsid w:val="00E6623F"/>
    <w:rsid w:val="00E668AA"/>
    <w:rsid w:val="00E7542B"/>
    <w:rsid w:val="00E8361C"/>
    <w:rsid w:val="00E91D0B"/>
    <w:rsid w:val="00E962B0"/>
    <w:rsid w:val="00E973B4"/>
    <w:rsid w:val="00EA0CAD"/>
    <w:rsid w:val="00EA29CE"/>
    <w:rsid w:val="00EA4089"/>
    <w:rsid w:val="00EC0393"/>
    <w:rsid w:val="00EC179B"/>
    <w:rsid w:val="00EC3B26"/>
    <w:rsid w:val="00ED7DDF"/>
    <w:rsid w:val="00EF4AEA"/>
    <w:rsid w:val="00F032FC"/>
    <w:rsid w:val="00F107B3"/>
    <w:rsid w:val="00F11C73"/>
    <w:rsid w:val="00F1234F"/>
    <w:rsid w:val="00F20AAD"/>
    <w:rsid w:val="00F21DCE"/>
    <w:rsid w:val="00F25AB8"/>
    <w:rsid w:val="00F278ED"/>
    <w:rsid w:val="00F317D1"/>
    <w:rsid w:val="00F3735E"/>
    <w:rsid w:val="00F504E7"/>
    <w:rsid w:val="00F54556"/>
    <w:rsid w:val="00F605C7"/>
    <w:rsid w:val="00F77BBA"/>
    <w:rsid w:val="00F8015E"/>
    <w:rsid w:val="00F83107"/>
    <w:rsid w:val="00FA4815"/>
    <w:rsid w:val="00FA79F0"/>
    <w:rsid w:val="00FB2090"/>
    <w:rsid w:val="00FB3504"/>
    <w:rsid w:val="00FE0767"/>
    <w:rsid w:val="00FF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211FC"/>
  <w15:chartTrackingRefBased/>
  <w15:docId w15:val="{D088C57E-CAF8-484C-9A1E-61B90A8D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9F0"/>
  </w:style>
  <w:style w:type="paragraph" w:styleId="Heading1">
    <w:name w:val="heading 1"/>
    <w:basedOn w:val="Normal"/>
    <w:next w:val="Normal"/>
    <w:link w:val="Heading1Char"/>
    <w:uiPriority w:val="9"/>
    <w:qFormat/>
    <w:rsid w:val="0045151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943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0D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620DD"/>
    <w:rPr>
      <w:sz w:val="18"/>
      <w:szCs w:val="18"/>
    </w:rPr>
  </w:style>
  <w:style w:type="paragraph" w:styleId="Footer">
    <w:name w:val="footer"/>
    <w:basedOn w:val="Normal"/>
    <w:link w:val="FooterChar"/>
    <w:uiPriority w:val="99"/>
    <w:unhideWhenUsed/>
    <w:rsid w:val="000620D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620DD"/>
    <w:rPr>
      <w:sz w:val="18"/>
      <w:szCs w:val="18"/>
    </w:rPr>
  </w:style>
  <w:style w:type="paragraph" w:styleId="ListParagraph">
    <w:name w:val="List Paragraph"/>
    <w:basedOn w:val="Normal"/>
    <w:uiPriority w:val="34"/>
    <w:qFormat/>
    <w:rsid w:val="001E3AEE"/>
    <w:pPr>
      <w:ind w:firstLineChars="200" w:firstLine="420"/>
    </w:pPr>
  </w:style>
  <w:style w:type="character" w:styleId="Hyperlink">
    <w:name w:val="Hyperlink"/>
    <w:basedOn w:val="DefaultParagraphFont"/>
    <w:uiPriority w:val="99"/>
    <w:unhideWhenUsed/>
    <w:rsid w:val="001A49AA"/>
    <w:rPr>
      <w:color w:val="0563C1" w:themeColor="hyperlink"/>
      <w:u w:val="single"/>
    </w:rPr>
  </w:style>
  <w:style w:type="paragraph" w:styleId="Caption">
    <w:name w:val="caption"/>
    <w:basedOn w:val="Normal"/>
    <w:next w:val="Normal"/>
    <w:uiPriority w:val="35"/>
    <w:unhideWhenUsed/>
    <w:qFormat/>
    <w:rsid w:val="00B366E2"/>
    <w:rPr>
      <w:rFonts w:asciiTheme="majorHAnsi" w:eastAsia="黑体" w:hAnsiTheme="majorHAnsi" w:cstheme="majorBidi"/>
      <w:sz w:val="20"/>
      <w:szCs w:val="20"/>
    </w:rPr>
  </w:style>
  <w:style w:type="character" w:customStyle="1" w:styleId="Heading1Char">
    <w:name w:val="Heading 1 Char"/>
    <w:basedOn w:val="DefaultParagraphFont"/>
    <w:link w:val="Heading1"/>
    <w:uiPriority w:val="9"/>
    <w:rsid w:val="0045151E"/>
    <w:rPr>
      <w:b/>
      <w:bCs/>
      <w:kern w:val="44"/>
      <w:sz w:val="44"/>
      <w:szCs w:val="44"/>
    </w:rPr>
  </w:style>
  <w:style w:type="character" w:customStyle="1" w:styleId="Heading2Char">
    <w:name w:val="Heading 2 Char"/>
    <w:basedOn w:val="DefaultParagraphFont"/>
    <w:link w:val="Heading2"/>
    <w:uiPriority w:val="9"/>
    <w:rsid w:val="00C943DE"/>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685C52"/>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TOC1">
    <w:name w:val="toc 1"/>
    <w:basedOn w:val="Normal"/>
    <w:next w:val="Normal"/>
    <w:autoRedefine/>
    <w:uiPriority w:val="39"/>
    <w:unhideWhenUsed/>
    <w:rsid w:val="00472E38"/>
    <w:pPr>
      <w:tabs>
        <w:tab w:val="right" w:leader="dot" w:pos="10196"/>
      </w:tabs>
      <w:pPrChange w:id="0" w:author="charlie boyer" w:date="2022-11-18T14:50:00Z">
        <w:pPr>
          <w:spacing w:after="160" w:line="259" w:lineRule="auto"/>
        </w:pPr>
      </w:pPrChange>
    </w:pPr>
    <w:rPr>
      <w:rPrChange w:id="0" w:author="charlie boyer" w:date="2022-11-18T14:50:00Z">
        <w:rPr>
          <w:rFonts w:eastAsiaTheme="minorEastAsia"/>
          <w:sz w:val="28"/>
          <w:szCs w:val="28"/>
          <w:lang w:val="en-US" w:eastAsia="en-US" w:bidi="ar-SA"/>
        </w:rPr>
      </w:rPrChange>
    </w:rPr>
  </w:style>
  <w:style w:type="paragraph" w:styleId="TOC2">
    <w:name w:val="toc 2"/>
    <w:basedOn w:val="Normal"/>
    <w:next w:val="Normal"/>
    <w:autoRedefine/>
    <w:uiPriority w:val="39"/>
    <w:unhideWhenUsed/>
    <w:rsid w:val="00685C52"/>
    <w:pPr>
      <w:ind w:leftChars="200" w:left="420"/>
    </w:pPr>
  </w:style>
  <w:style w:type="character" w:styleId="UnresolvedMention">
    <w:name w:val="Unresolved Mention"/>
    <w:basedOn w:val="DefaultParagraphFont"/>
    <w:uiPriority w:val="99"/>
    <w:semiHidden/>
    <w:unhideWhenUsed/>
    <w:rsid w:val="006D4102"/>
    <w:rPr>
      <w:color w:val="605E5C"/>
      <w:shd w:val="clear" w:color="auto" w:fill="E1DFDD"/>
    </w:rPr>
  </w:style>
  <w:style w:type="character" w:styleId="FollowedHyperlink">
    <w:name w:val="FollowedHyperlink"/>
    <w:basedOn w:val="DefaultParagraphFont"/>
    <w:uiPriority w:val="99"/>
    <w:semiHidden/>
    <w:unhideWhenUsed/>
    <w:rsid w:val="00E27DA8"/>
    <w:rPr>
      <w:color w:val="954F72" w:themeColor="followedHyperlink"/>
      <w:u w:val="single"/>
    </w:rPr>
  </w:style>
  <w:style w:type="paragraph" w:styleId="Revision">
    <w:name w:val="Revision"/>
    <w:hidden/>
    <w:uiPriority w:val="99"/>
    <w:semiHidden/>
    <w:rsid w:val="0094698D"/>
    <w:pPr>
      <w:spacing w:after="0" w:line="240" w:lineRule="auto"/>
    </w:pPr>
  </w:style>
  <w:style w:type="character" w:styleId="CommentReference">
    <w:name w:val="annotation reference"/>
    <w:basedOn w:val="DefaultParagraphFont"/>
    <w:uiPriority w:val="99"/>
    <w:semiHidden/>
    <w:unhideWhenUsed/>
    <w:rsid w:val="00472E38"/>
    <w:rPr>
      <w:sz w:val="21"/>
      <w:szCs w:val="21"/>
    </w:rPr>
  </w:style>
  <w:style w:type="paragraph" w:styleId="CommentText">
    <w:name w:val="annotation text"/>
    <w:basedOn w:val="Normal"/>
    <w:link w:val="CommentTextChar"/>
    <w:uiPriority w:val="99"/>
    <w:semiHidden/>
    <w:unhideWhenUsed/>
    <w:rsid w:val="00472E38"/>
  </w:style>
  <w:style w:type="character" w:customStyle="1" w:styleId="CommentTextChar">
    <w:name w:val="Comment Text Char"/>
    <w:basedOn w:val="DefaultParagraphFont"/>
    <w:link w:val="CommentText"/>
    <w:uiPriority w:val="99"/>
    <w:semiHidden/>
    <w:rsid w:val="00472E38"/>
  </w:style>
  <w:style w:type="paragraph" w:styleId="CommentSubject">
    <w:name w:val="annotation subject"/>
    <w:basedOn w:val="CommentText"/>
    <w:next w:val="CommentText"/>
    <w:link w:val="CommentSubjectChar"/>
    <w:uiPriority w:val="99"/>
    <w:semiHidden/>
    <w:unhideWhenUsed/>
    <w:rsid w:val="00472E38"/>
    <w:rPr>
      <w:b/>
      <w:bCs/>
    </w:rPr>
  </w:style>
  <w:style w:type="character" w:customStyle="1" w:styleId="CommentSubjectChar">
    <w:name w:val="Comment Subject Char"/>
    <w:basedOn w:val="CommentTextChar"/>
    <w:link w:val="CommentSubject"/>
    <w:uiPriority w:val="99"/>
    <w:semiHidden/>
    <w:rsid w:val="00472E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93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D7E07-71DD-4DAA-8226-B3106EF0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1</Pages>
  <Words>3736</Words>
  <Characters>21299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charlie boyer</cp:lastModifiedBy>
  <cp:revision>128</cp:revision>
  <cp:lastPrinted>2022-11-21T11:54:00Z</cp:lastPrinted>
  <dcterms:created xsi:type="dcterms:W3CDTF">2021-11-02T08:52:00Z</dcterms:created>
  <dcterms:modified xsi:type="dcterms:W3CDTF">2022-11-21T11:55:00Z</dcterms:modified>
</cp:coreProperties>
</file>